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r w:rsidRPr="002103C0">
        <w:t>WebMacroMech</w:t>
      </w:r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7320C70E" w:rsidR="00227285" w:rsidDel="00A94930" w:rsidRDefault="00227285" w:rsidP="00227285">
      <w:pPr>
        <w:pStyle w:val="ae"/>
        <w:rPr>
          <w:del w:id="0" w:author="Volodymyr Bondariev" w:date="2025-05-21T21:21:00Z" w16du:dateUtc="2025-05-21T18:21:00Z"/>
        </w:rPr>
      </w:pPr>
      <w:r>
        <w:t>Треба обрати задачу</w:t>
      </w:r>
      <w:ins w:id="1" w:author="Volodymyr Bondariev" w:date="2025-05-21T21:17:00Z" w16du:dateUtc="2025-05-21T18:17:00Z">
        <w:r w:rsidR="00A94930">
          <w:rPr>
            <w:lang w:val="en-US"/>
          </w:rPr>
          <w:t xml:space="preserve"> </w:t>
        </w:r>
        <w:r w:rsidR="00A94930">
          <w:t>зі списку</w:t>
        </w:r>
      </w:ins>
      <w:r w:rsidR="009F0284">
        <w:t xml:space="preserve"> (</w:t>
      </w:r>
      <w:ins w:id="2" w:author="Volodymyr Bondariev" w:date="2025-05-21T21:17:00Z" w16du:dateUtc="2025-05-21T18:17:00Z">
        <w:r w:rsidR="00A94930">
          <w:t>8</w:t>
        </w:r>
      </w:ins>
      <w:del w:id="3" w:author="Volodymyr Bondariev" w:date="2025-05-21T21:17:00Z" w16du:dateUtc="2025-05-21T18:17:00Z">
        <w:r w:rsidR="009F0284" w:rsidDel="00A94930">
          <w:delText>12</w:delText>
        </w:r>
      </w:del>
      <w:r w:rsidR="009F0284">
        <w:t>)</w:t>
      </w:r>
      <w:r>
        <w:t>, прочитати умову</w:t>
      </w:r>
      <w:r w:rsidR="009F0284">
        <w:t xml:space="preserve"> </w:t>
      </w:r>
      <w:ins w:id="4" w:author="Volodymyr Bondariev" w:date="2025-05-21T21:19:00Z" w16du:dateUtc="2025-05-21T18:19:00Z">
        <w:r w:rsidR="00A94930">
          <w:t xml:space="preserve">на панелі </w:t>
        </w:r>
      </w:ins>
      <w:r w:rsidR="009F0284">
        <w:t>(</w:t>
      </w:r>
      <w:ins w:id="5" w:author="Volodymyr Bondariev" w:date="2025-05-21T21:17:00Z" w16du:dateUtc="2025-05-21T18:17:00Z">
        <w:r w:rsidR="00A94930">
          <w:t>7</w:t>
        </w:r>
      </w:ins>
      <w:del w:id="6" w:author="Volodymyr Bondariev" w:date="2025-05-21T21:17:00Z" w16du:dateUtc="2025-05-21T18:17:00Z">
        <w:r w:rsidR="009F0284" w:rsidDel="00A94930">
          <w:delText>4</w:delText>
        </w:r>
      </w:del>
      <w:r w:rsidR="009F0284">
        <w:t>)</w:t>
      </w:r>
      <w:r>
        <w:t xml:space="preserve">, </w:t>
      </w:r>
      <w:ins w:id="7" w:author="Volodymyr Bondariev" w:date="2025-05-21T21:17:00Z" w16du:dateUtc="2025-05-21T18:17:00Z">
        <w:r w:rsidR="00A94930">
          <w:t>вирішити зад</w:t>
        </w:r>
      </w:ins>
      <w:ins w:id="8" w:author="Volodymyr Bondariev" w:date="2025-05-21T21:18:00Z" w16du:dateUtc="2025-05-21T18:18:00Z">
        <w:r w:rsidR="00A94930">
          <w:t xml:space="preserve">ачу і </w:t>
        </w:r>
      </w:ins>
      <w:r>
        <w:t xml:space="preserve">знайти відповідь, ввести відповідь в поле вводу під умовою або встановити параметри сцени </w:t>
      </w:r>
      <w:del w:id="9" w:author="Volodymyr Bondariev" w:date="2025-05-21T21:18:00Z" w16du:dateUtc="2025-05-21T18:18:00Z">
        <w:r w:rsidR="009F0284" w:rsidDel="00A94930">
          <w:delText xml:space="preserve">(13) </w:delText>
        </w:r>
      </w:del>
      <w:r>
        <w:t>згідно до знайденої відповіді і натиснути кнопку</w:t>
      </w:r>
      <w:ins w:id="10" w:author="Volodymyr Bondariev" w:date="2025-05-21T21:18:00Z" w16du:dateUtc="2025-05-21T18:18:00Z">
        <w:r w:rsidR="00A94930">
          <w:rPr>
            <w:lang w:val="en-US"/>
          </w:rPr>
          <w:t xml:space="preserve"> </w:t>
        </w:r>
      </w:ins>
      <w:ins w:id="11" w:author="Volodymyr Bondariev" w:date="2025-05-21T21:19:00Z" w16du:dateUtc="2025-05-21T18:19:00Z">
        <w:r w:rsidR="00A94930" w:rsidRPr="00A57A24">
          <w:rPr>
            <w:i/>
            <w:iCs/>
            <w:lang w:val="en-US"/>
            <w:rPrChange w:id="12" w:author="Volodymyr Bondariev" w:date="2025-05-21T21:27:00Z" w16du:dateUtc="2025-05-21T18:27:00Z">
              <w:rPr>
                <w:lang w:val="en-US"/>
              </w:rPr>
            </w:rPrChange>
          </w:rPr>
          <w:t>Check</w:t>
        </w:r>
      </w:ins>
      <w:del w:id="13" w:author="Volodymyr Bondariev" w:date="2025-05-21T21:18:00Z" w16du:dateUtc="2025-05-21T18:18:00Z">
        <w:r w:rsidRPr="009F0284" w:rsidDel="00A94930">
          <w:delText xml:space="preserve"> </w:delText>
        </w:r>
        <w:r w:rsidR="009F0284" w:rsidRPr="009F0284" w:rsidDel="00A94930">
          <w:delText>(3)</w:delText>
        </w:r>
      </w:del>
      <w:r>
        <w:t xml:space="preserve"> на панелі умови. Якщо відповідь вірна</w:t>
      </w:r>
      <w:del w:id="14" w:author="Volodymyr Bondariev" w:date="2025-05-21T21:20:00Z" w16du:dateUtc="2025-05-21T18:20:00Z">
        <w:r w:rsidDel="00A94930">
          <w:delText>, панель умови набуде приємного зеленого кольору.</w:delText>
        </w:r>
      </w:del>
      <w:ins w:id="15" w:author="Volodymyr Bondariev" w:date="2025-05-21T21:20:00Z" w16du:dateUtc="2025-05-21T18:20:00Z">
        <w:r w:rsidR="00A94930">
          <w:t>, фон сцени забарвиться зеленим.</w:t>
        </w:r>
      </w:ins>
      <w:ins w:id="16" w:author="Volodymyr Bondariev" w:date="2025-05-21T21:21:00Z" w16du:dateUtc="2025-05-21T18:21:00Z">
        <w:r w:rsidR="00A94930">
          <w:t xml:space="preserve"> </w:t>
        </w:r>
      </w:ins>
    </w:p>
    <w:p w14:paraId="5CAE258F" w14:textId="49F57A75" w:rsidR="00227285" w:rsidRDefault="00227285">
      <w:pPr>
        <w:pStyle w:val="ae"/>
        <w:pPrChange w:id="17" w:author="Volodymyr Bondariev" w:date="2025-05-21T21:21:00Z" w16du:dateUtc="2025-05-21T18:21:00Z">
          <w:pPr>
            <w:pStyle w:val="ae"/>
            <w:ind w:firstLine="0"/>
          </w:pPr>
        </w:pPrChange>
      </w:pPr>
      <w:r>
        <w:t xml:space="preserve">Якщо відповідь невірна, треба </w:t>
      </w:r>
      <w:ins w:id="18" w:author="Volodymyr Bondariev" w:date="2025-05-21T21:21:00Z" w16du:dateUtc="2025-05-21T18:21:00Z">
        <w:r w:rsidR="00A94930">
          <w:t>шукати інше рішення</w:t>
        </w:r>
      </w:ins>
      <w:del w:id="19" w:author="Volodymyr Bondariev" w:date="2025-05-21T21:21:00Z" w16du:dateUtc="2025-05-21T18:21:00Z">
        <w:r w:rsidDel="00A94930">
          <w:delText>повторити все вищезгадане</w:delText>
        </w:r>
      </w:del>
      <w:r>
        <w:t>.</w:t>
      </w:r>
    </w:p>
    <w:p w14:paraId="04123087" w14:textId="3A5E65A5" w:rsidR="005B273E" w:rsidDel="00A94930" w:rsidRDefault="005B273E" w:rsidP="00E875FA">
      <w:pPr>
        <w:pStyle w:val="ae"/>
        <w:rPr>
          <w:del w:id="20" w:author="Volodymyr Bondariev" w:date="2025-05-21T21:15:00Z" w16du:dateUtc="2025-05-21T18:15:00Z"/>
          <w:lang w:val="en-US"/>
        </w:rPr>
      </w:pPr>
      <w:r>
        <w:tab/>
      </w:r>
      <w:del w:id="21" w:author="Volodymyr Bondariev" w:date="2025-05-21T21:21:00Z" w16du:dateUtc="2025-05-21T18:21:00Z">
        <w:r w:rsidDel="00A94930">
          <w:delText xml:space="preserve">Якщо </w:delText>
        </w:r>
      </w:del>
      <w:ins w:id="22" w:author="Volodymyr Bondariev" w:date="2025-05-21T21:21:00Z" w16du:dateUtc="2025-05-21T18:21:00Z">
        <w:r w:rsidR="00A94930">
          <w:t xml:space="preserve">Коли </w:t>
        </w:r>
      </w:ins>
      <w:r>
        <w:t xml:space="preserve">в умові </w:t>
      </w:r>
      <w:ins w:id="23" w:author="Volodymyr Bondariev" w:date="2025-05-21T21:22:00Z" w16du:dateUtc="2025-05-21T18:22:00Z">
        <w:r w:rsidR="00A94930">
          <w:t xml:space="preserve">задачі </w:t>
        </w:r>
      </w:ins>
      <w:r>
        <w:t xml:space="preserve">даних недостатньо, </w:t>
      </w:r>
      <w:del w:id="24" w:author="Volodymyr Bondariev" w:date="2025-05-21T21:22:00Z" w16du:dateUtc="2025-05-21T18:22:00Z">
        <w:r w:rsidDel="00A94930">
          <w:delText>необхідні дані</w:delText>
        </w:r>
      </w:del>
      <w:ins w:id="25" w:author="Volodymyr Bondariev" w:date="2025-05-21T21:22:00Z" w16du:dateUtc="2025-05-21T18:22:00Z">
        <w:r w:rsidR="00A94930">
          <w:t>їх</w:t>
        </w:r>
      </w:ins>
      <w:r>
        <w:t xml:space="preserve"> можна отримати з параметрів сцени. </w:t>
      </w:r>
      <w:ins w:id="26" w:author="Volodymyr Bondariev" w:date="2025-05-21T21:22:00Z" w16du:dateUtc="2025-05-21T18:22:00Z">
        <w:r w:rsidR="00A94930">
          <w:t>Щ</w:t>
        </w:r>
      </w:ins>
      <w:del w:id="27" w:author="Volodymyr Bondariev" w:date="2025-05-21T21:22:00Z" w16du:dateUtc="2025-05-21T18:22:00Z">
        <w:r w:rsidDel="00A94930">
          <w:delText>Для того, щ</w:delText>
        </w:r>
      </w:del>
      <w:r>
        <w:t>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</w:t>
      </w:r>
      <w:del w:id="28" w:author="Volodymyr Bondariev" w:date="2025-05-21T21:27:00Z" w16du:dateUtc="2025-05-21T18:27:00Z">
        <w:r w:rsidR="009F0284" w:rsidDel="00A57A24">
          <w:rPr>
            <w:lang w:val="en-US"/>
          </w:rPr>
          <w:delText>13</w:delText>
        </w:r>
      </w:del>
      <w:ins w:id="29" w:author="Volodymyr Bondariev" w:date="2025-05-21T21:27:00Z" w16du:dateUtc="2025-05-21T18:27:00Z">
        <w:r w:rsidR="00A57A24">
          <w:t>9</w:t>
        </w:r>
      </w:ins>
      <w:r w:rsidR="009F0284">
        <w:rPr>
          <w:lang w:val="en-US"/>
        </w:rPr>
        <w:t>)</w:t>
      </w:r>
      <w:r>
        <w:t>, де їх можна не тільки бачити, а і змінювати. Зміни вступають в дію після натискання кнопки</w:t>
      </w:r>
      <w:ins w:id="30" w:author="Volodymyr Bondariev" w:date="2025-05-21T21:27:00Z" w16du:dateUtc="2025-05-21T18:27:00Z">
        <w:r w:rsidR="00A57A24">
          <w:t xml:space="preserve"> </w:t>
        </w:r>
        <w:r w:rsidR="00A57A24" w:rsidRPr="00A57A24">
          <w:rPr>
            <w:i/>
            <w:iCs/>
            <w:lang w:val="en-US"/>
            <w:rPrChange w:id="31" w:author="Volodymyr Bondariev" w:date="2025-05-21T21:27:00Z" w16du:dateUtc="2025-05-21T18:27:00Z">
              <w:rPr>
                <w:lang w:val="en-US"/>
              </w:rPr>
            </w:rPrChange>
          </w:rPr>
          <w:t>Apply</w:t>
        </w:r>
      </w:ins>
      <w:del w:id="32" w:author="Volodymyr Bondariev" w:date="2025-05-21T21:27:00Z" w16du:dateUtc="2025-05-21T18:27:00Z">
        <w:r w:rsidDel="00A57A24">
          <w:delText xml:space="preserve"> </w:delText>
        </w:r>
        <w:r w:rsidR="009F0284" w:rsidDel="00A57A24">
          <w:rPr>
            <w:lang w:val="en-US"/>
          </w:rPr>
          <w:delText>(14)</w:delText>
        </w:r>
      </w:del>
      <w:r>
        <w:rPr>
          <w:lang w:val="en-US"/>
        </w:rPr>
        <w:t xml:space="preserve"> </w:t>
      </w:r>
      <w:r>
        <w:t>на панелі параметр</w:t>
      </w:r>
      <w:del w:id="33" w:author="Volodymyr Bondariev" w:date="2025-05-21T21:15:00Z" w16du:dateUtc="2025-05-21T18:15:00Z">
        <w:r w:rsidDel="00A94930">
          <w:delText>ів.</w:delText>
        </w:r>
      </w:del>
    </w:p>
    <w:p w14:paraId="33E86921" w14:textId="77777777" w:rsidR="00A94930" w:rsidRDefault="00A94930" w:rsidP="00227285">
      <w:pPr>
        <w:pStyle w:val="ae"/>
        <w:ind w:firstLine="0"/>
        <w:rPr>
          <w:ins w:id="34" w:author="Volodymyr Bondariev" w:date="2025-05-21T21:15:00Z" w16du:dateUtc="2025-05-21T18:15:00Z"/>
          <w:lang w:val="en-US"/>
        </w:rPr>
      </w:pPr>
    </w:p>
    <w:p w14:paraId="11F5B2DB" w14:textId="07049E4A" w:rsidR="00A94930" w:rsidRPr="00A94930" w:rsidRDefault="00A94930" w:rsidP="00227285">
      <w:pPr>
        <w:pStyle w:val="ae"/>
        <w:ind w:firstLine="0"/>
        <w:rPr>
          <w:ins w:id="35" w:author="Volodymyr Bondariev" w:date="2025-05-21T21:15:00Z" w16du:dateUtc="2025-05-21T18:15:00Z"/>
          <w:lang w:val="en-US"/>
          <w:rPrChange w:id="36" w:author="Volodymyr Bondariev" w:date="2025-05-21T21:15:00Z" w16du:dateUtc="2025-05-21T18:15:00Z">
            <w:rPr>
              <w:ins w:id="37" w:author="Volodymyr Bondariev" w:date="2025-05-21T21:15:00Z" w16du:dateUtc="2025-05-21T18:15:00Z"/>
            </w:rPr>
          </w:rPrChange>
        </w:rPr>
      </w:pPr>
      <w:ins w:id="38" w:author="Volodymyr Bondariev" w:date="2025-05-21T21:15:00Z" w16du:dateUtc="2025-05-21T18:15:00Z">
        <w:del w:id="39" w:author="Volodymyr Bondariev" w:date="2025-05-21T21:13:00Z" w16du:dateUtc="2025-05-21T18:13:00Z">
          <w:r w:rsidDel="00A94930">
            <w:rPr>
              <w:noProof/>
              <w:lang w:val="en-US"/>
            </w:rPr>
            <w:drawing>
              <wp:inline distT="0" distB="0" distL="0" distR="0" wp14:anchorId="20A8D1A5" wp14:editId="3F714911">
                <wp:extent cx="6332855" cy="5492115"/>
                <wp:effectExtent l="0" t="0" r="0" b="0"/>
                <wp:docPr id="35447573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442010" name="Рисунок 394442010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549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40" w:author="Volodymyr Bondariev" w:date="2025-05-21T21:26:00Z" w16du:dateUtc="2025-05-21T18:26:00Z">
        <w:r w:rsidR="00A57A24">
          <w:rPr>
            <w:noProof/>
            <w:lang w:val="en-US"/>
          </w:rPr>
          <w:drawing>
            <wp:inline distT="0" distB="0" distL="0" distR="0" wp14:anchorId="573943B0" wp14:editId="6012DB02">
              <wp:extent cx="6332855" cy="6105525"/>
              <wp:effectExtent l="0" t="0" r="0" b="9525"/>
              <wp:docPr id="980140736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0140736" name="Рисунок 980140736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6105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154FDA" w14:textId="1532852C" w:rsidR="00227285" w:rsidDel="00A94930" w:rsidRDefault="00F2072C">
      <w:pPr>
        <w:pStyle w:val="ae"/>
        <w:ind w:firstLine="0"/>
        <w:rPr>
          <w:del w:id="41" w:author="Volodymyr Bondariev" w:date="2025-05-21T21:15:00Z" w16du:dateUtc="2025-05-21T18:15:00Z"/>
          <w:lang w:val="en-US"/>
        </w:rPr>
        <w:pPrChange w:id="42" w:author="Volodymyr Bondariev" w:date="2025-05-21T21:15:00Z" w16du:dateUtc="2025-05-21T18:15:00Z">
          <w:pPr/>
        </w:pPrChange>
      </w:pPr>
      <w:del w:id="43" w:author="Volodymyr Bondariev" w:date="2025-05-21T21:13:00Z" w16du:dateUtc="2025-05-21T18:13:00Z">
        <w:r w:rsidDel="00A94930">
          <w:rPr>
            <w:noProof/>
            <w:lang w:val="en-US"/>
          </w:rPr>
          <w:drawing>
            <wp:inline distT="0" distB="0" distL="0" distR="0" wp14:anchorId="0189EF8A" wp14:editId="7050048A">
              <wp:extent cx="6332855" cy="5492115"/>
              <wp:effectExtent l="0" t="0" r="0" b="0"/>
              <wp:docPr id="3944420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4442010" name="Рисунок 394442010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549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BBE1E97" w14:textId="77777777" w:rsidR="00A94930" w:rsidRDefault="00D433C6" w:rsidP="00E875FA">
      <w:pPr>
        <w:pStyle w:val="ae"/>
        <w:rPr>
          <w:ins w:id="44" w:author="Volodymyr Bondariev" w:date="2025-05-21T21:15:00Z" w16du:dateUtc="2025-05-21T18:15:00Z"/>
          <w:lang w:val="en-US"/>
        </w:rPr>
      </w:pPr>
      <w:del w:id="45" w:author="Volodymyr Bondariev" w:date="2025-05-21T21:15:00Z" w16du:dateUtc="2025-05-21T18:15:00Z">
        <w:r w:rsidDel="00A94930">
          <w:delText xml:space="preserve"> </w:delText>
        </w:r>
      </w:del>
    </w:p>
    <w:p w14:paraId="368CCABC" w14:textId="6A18D4BB" w:rsidR="00F2072C" w:rsidRDefault="00E875FA">
      <w:pPr>
        <w:pStyle w:val="ae"/>
        <w:ind w:firstLine="0"/>
        <w:rPr>
          <w:lang w:val="en-US"/>
        </w:rPr>
        <w:pPrChange w:id="46" w:author="Volodymyr Bondariev" w:date="2025-05-21T21:31:00Z" w16du:dateUtc="2025-05-21T18:31:00Z">
          <w:pPr>
            <w:pStyle w:val="ae"/>
          </w:pPr>
        </w:pPrChange>
      </w:pPr>
      <w:r>
        <w:rPr>
          <w:lang w:val="en-US"/>
        </w:rPr>
        <w:lastRenderedPageBreak/>
        <w:t xml:space="preserve">1 – </w:t>
      </w:r>
      <w:del w:id="47" w:author="Volodymyr Bondariev" w:date="2025-05-21T21:28:00Z" w16du:dateUtc="2025-05-21T18:28:00Z">
        <w:r w:rsidDel="00A57A24">
          <w:delText xml:space="preserve">збереження поточної сцени у форматі </w:delText>
        </w:r>
        <w:r w:rsidDel="00A57A24">
          <w:rPr>
            <w:lang w:val="en-US"/>
          </w:rPr>
          <w:delText>JSON</w:delText>
        </w:r>
      </w:del>
      <w:ins w:id="48" w:author="Volodymyr Bondariev" w:date="2025-05-21T21:28:00Z" w16du:dateUtc="2025-05-21T18:28:00Z">
        <w:r w:rsidR="00A57A24">
          <w:t>кнопка перемикання режиму створення</w:t>
        </w:r>
      </w:ins>
      <w:ins w:id="49" w:author="Volodymyr Bondariev" w:date="2025-05-21T21:30:00Z" w16du:dateUtc="2025-05-21T18:30:00Z">
        <w:r w:rsidR="00A57A24">
          <w:t>:</w:t>
        </w:r>
      </w:ins>
      <w:ins w:id="50" w:author="Volodymyr Bondariev" w:date="2025-05-21T21:28:00Z" w16du:dateUtc="2025-05-21T18:28:00Z">
        <w:r w:rsidR="00A57A24">
          <w:t xml:space="preserve"> </w:t>
        </w:r>
      </w:ins>
      <w:ins w:id="51" w:author="Volodymyr Bondariev" w:date="2025-05-21T21:30:00Z" w16du:dateUtc="2025-05-21T18:30:00Z">
        <w:r w:rsidR="00A57A24">
          <w:rPr>
            <w:lang w:val="en-US"/>
          </w:rPr>
          <w:t xml:space="preserve">B – </w:t>
        </w:r>
        <w:r w:rsidR="00A57A24">
          <w:t xml:space="preserve">кулі, </w:t>
        </w:r>
        <w:r w:rsidR="00A57A24">
          <w:rPr>
            <w:lang w:val="en-US"/>
          </w:rPr>
          <w:t>L</w:t>
        </w:r>
        <w:r w:rsidR="00A57A24">
          <w:t xml:space="preserve"> – лінії перешкод</w:t>
        </w:r>
        <w:r w:rsidR="00A57A24">
          <w:rPr>
            <w:lang w:val="en-US"/>
          </w:rPr>
          <w:t xml:space="preserve">, K – </w:t>
        </w:r>
        <w:r w:rsidR="00A57A24">
          <w:t>перемички</w:t>
        </w:r>
      </w:ins>
    </w:p>
    <w:p w14:paraId="7D359FD7" w14:textId="3B8352C1" w:rsidR="00FF0830" w:rsidRDefault="00D433C6" w:rsidP="00A57A24">
      <w:pPr>
        <w:pStyle w:val="ae"/>
        <w:ind w:firstLine="0"/>
        <w:rPr>
          <w:ins w:id="52" w:author="Volodymyr Bondariev" w:date="2025-05-21T21:33:00Z" w16du:dateUtc="2025-05-21T18:33:00Z"/>
        </w:rPr>
      </w:pPr>
      <w:del w:id="53" w:author="Volodymyr Bondariev" w:date="2025-05-21T21:31:00Z" w16du:dateUtc="2025-05-21T18:31:00Z">
        <w:r w:rsidDel="00A57A24">
          <w:delText xml:space="preserve"> </w:delText>
        </w:r>
      </w:del>
      <w:r w:rsidR="00E875FA">
        <w:rPr>
          <w:lang w:val="en-US"/>
        </w:rPr>
        <w:t xml:space="preserve">2 – </w:t>
      </w:r>
      <w:del w:id="54" w:author="Volodymyr Bondariev" w:date="2025-05-21T21:29:00Z" w16du:dateUtc="2025-05-21T18:29:00Z">
        <w:r w:rsidR="00E875FA" w:rsidDel="00A57A24">
          <w:delText xml:space="preserve">збережена сцена у форматі </w:delText>
        </w:r>
        <w:r w:rsidR="00E875FA" w:rsidDel="00A57A24">
          <w:rPr>
            <w:lang w:val="en-US"/>
          </w:rPr>
          <w:delText>JSON</w:delText>
        </w:r>
        <w:r w:rsidR="00FF0830" w:rsidDel="00A57A24">
          <w:rPr>
            <w:lang w:val="en-US"/>
          </w:rPr>
          <w:delText xml:space="preserve"> (</w:delText>
        </w:r>
        <w:r w:rsidR="00FF0830" w:rsidDel="00A57A24">
          <w:delText>можна редагувати</w:delText>
        </w:r>
        <w:r w:rsidR="00EE144A" w:rsidDel="00A57A24">
          <w:delText>)</w:delText>
        </w:r>
      </w:del>
      <w:ins w:id="55" w:author="Volodymyr Bondariev" w:date="2025-05-21T21:29:00Z" w16du:dateUtc="2025-05-21T18:29:00Z">
        <w:r w:rsidR="00A57A24">
          <w:t xml:space="preserve">вмикання-вимикання відображення </w:t>
        </w:r>
      </w:ins>
      <w:ins w:id="56" w:author="Volodymyr Bondariev" w:date="2025-05-21T21:30:00Z" w16du:dateUtc="2025-05-21T18:30:00Z">
        <w:r w:rsidR="00A57A24">
          <w:t>траєкторій</w:t>
        </w:r>
      </w:ins>
      <w:ins w:id="57" w:author="Volodymyr Bondariev" w:date="2025-05-21T21:32:00Z" w16du:dateUtc="2025-05-21T18:32:00Z">
        <w:r w:rsidR="00A57A24">
          <w:t xml:space="preserve"> куль</w:t>
        </w:r>
      </w:ins>
    </w:p>
    <w:p w14:paraId="5127A9D9" w14:textId="4AA53D3C" w:rsidR="00A57A24" w:rsidRDefault="00A57A24">
      <w:pPr>
        <w:pStyle w:val="ae"/>
        <w:ind w:firstLine="0"/>
        <w:rPr>
          <w:ins w:id="58" w:author="Volodymyr Bondariev" w:date="2025-05-21T21:33:00Z" w16du:dateUtc="2025-05-21T18:33:00Z"/>
        </w:rPr>
        <w:pPrChange w:id="59" w:author="Volodymyr Bondariev" w:date="2025-05-21T21:33:00Z" w16du:dateUtc="2025-05-21T18:33:00Z">
          <w:pPr>
            <w:pStyle w:val="ae"/>
          </w:pPr>
        </w:pPrChange>
      </w:pPr>
      <w:ins w:id="60" w:author="Volodymyr Bondariev" w:date="2025-05-21T21:33:00Z" w16du:dateUtc="2025-05-21T18:33:00Z">
        <w:r>
          <w:t>3 – кнопка програвання або паузи</w:t>
        </w:r>
      </w:ins>
    </w:p>
    <w:p w14:paraId="6028FF44" w14:textId="791A3449" w:rsidR="00A57A24" w:rsidRDefault="00A57A24" w:rsidP="00A57A24">
      <w:pPr>
        <w:pStyle w:val="ae"/>
        <w:ind w:firstLine="0"/>
        <w:rPr>
          <w:ins w:id="61" w:author="Volodymyr Bondariev" w:date="2025-05-21T21:33:00Z" w16du:dateUtc="2025-05-21T18:33:00Z"/>
        </w:rPr>
      </w:pPr>
      <w:ins w:id="62" w:author="Volodymyr Bondariev" w:date="2025-05-21T21:33:00Z" w16du:dateUtc="2025-05-21T18:33:00Z">
        <w:r>
          <w:t>4 – кнопка повного або схематичного відображення</w:t>
        </w:r>
      </w:ins>
    </w:p>
    <w:p w14:paraId="1A49456A" w14:textId="1F52B909" w:rsidR="00A57A24" w:rsidRDefault="00A57A24">
      <w:pPr>
        <w:pStyle w:val="ae"/>
        <w:ind w:firstLine="0"/>
        <w:rPr>
          <w:moveTo w:id="63" w:author="Volodymyr Bondariev" w:date="2025-05-21T21:33:00Z" w16du:dateUtc="2025-05-21T18:33:00Z"/>
        </w:rPr>
        <w:pPrChange w:id="64" w:author="Volodymyr Bondariev" w:date="2025-05-21T21:33:00Z" w16du:dateUtc="2025-05-21T18:33:00Z">
          <w:pPr>
            <w:pStyle w:val="ae"/>
          </w:pPr>
        </w:pPrChange>
      </w:pPr>
      <w:ins w:id="65" w:author="Volodymyr Bondariev" w:date="2025-05-21T21:33:00Z" w16du:dateUtc="2025-05-21T18:33:00Z">
        <w:r>
          <w:t>5</w:t>
        </w:r>
      </w:ins>
      <w:moveToRangeStart w:id="66" w:author="Volodymyr Bondariev" w:date="2025-05-21T21:33:00Z" w:name="move198755646"/>
      <w:moveTo w:id="67" w:author="Volodymyr Bondariev" w:date="2025-05-21T21:33:00Z" w16du:dateUtc="2025-05-21T18:33:00Z">
        <w:del w:id="68" w:author="Volodymyr Bondariev" w:date="2025-05-21T21:33:00Z" w16du:dateUtc="2025-05-21T18:33:00Z">
          <w:r w:rsidDel="00A57A24">
            <w:delText>10</w:delText>
          </w:r>
        </w:del>
        <w:r>
          <w:t xml:space="preserve"> – кнопка відкату часу до моменту останньої зупинки</w:t>
        </w:r>
      </w:moveTo>
    </w:p>
    <w:moveToRangeEnd w:id="66"/>
    <w:p w14:paraId="36DAA2BF" w14:textId="528B7A63" w:rsidR="00A57A24" w:rsidRPr="00FF0830" w:rsidRDefault="00E43BF8">
      <w:pPr>
        <w:pStyle w:val="ae"/>
        <w:ind w:firstLine="0"/>
        <w:pPrChange w:id="69" w:author="Volodymyr Bondariev" w:date="2025-05-21T21:31:00Z" w16du:dateUtc="2025-05-21T18:31:00Z">
          <w:pPr>
            <w:pStyle w:val="ae"/>
          </w:pPr>
        </w:pPrChange>
      </w:pPr>
      <w:ins w:id="70" w:author="Volodymyr Bondariev" w:date="2025-05-21T21:34:00Z" w16du:dateUtc="2025-05-21T18:34:00Z">
        <w:r>
          <w:t>6 – кнопка довідки</w:t>
        </w:r>
      </w:ins>
    </w:p>
    <w:p w14:paraId="2564920F" w14:textId="73B4B789" w:rsidR="00E875FA" w:rsidDel="00A57A24" w:rsidRDefault="00D433C6">
      <w:pPr>
        <w:pStyle w:val="ae"/>
        <w:ind w:firstLine="0"/>
        <w:rPr>
          <w:del w:id="71" w:author="Volodymyr Bondariev" w:date="2025-05-21T21:30:00Z" w16du:dateUtc="2025-05-21T18:30:00Z"/>
        </w:rPr>
        <w:pPrChange w:id="72" w:author="Volodymyr Bondariev" w:date="2025-05-21T21:31:00Z" w16du:dateUtc="2025-05-21T18:31:00Z">
          <w:pPr>
            <w:pStyle w:val="ae"/>
          </w:pPr>
        </w:pPrChange>
      </w:pPr>
      <w:del w:id="73" w:author="Volodymyr Bondariev" w:date="2025-05-21T21:30:00Z" w16du:dateUtc="2025-05-21T18:30:00Z">
        <w:r w:rsidDel="00A57A24">
          <w:delText xml:space="preserve"> </w:delText>
        </w:r>
        <w:r w:rsidR="00E875FA" w:rsidDel="00A57A24">
          <w:delText xml:space="preserve">3 </w:delText>
        </w:r>
        <w:r w:rsidR="00EE144A" w:rsidDel="00A57A24">
          <w:delText>–</w:delText>
        </w:r>
        <w:r w:rsidR="00E875FA" w:rsidDel="00A57A24">
          <w:delText xml:space="preserve"> </w:delText>
        </w:r>
        <w:r w:rsidR="00EE144A" w:rsidDel="00A57A24">
          <w:delText>кнопка готовності відповіді</w:delText>
        </w:r>
      </w:del>
    </w:p>
    <w:p w14:paraId="4DBD9E1D" w14:textId="13FB1EEC" w:rsidR="00EE144A" w:rsidRDefault="00D433C6" w:rsidP="00A57A24">
      <w:pPr>
        <w:pStyle w:val="ae"/>
        <w:ind w:firstLine="0"/>
        <w:rPr>
          <w:ins w:id="74" w:author="Volodymyr Bondariev" w:date="2025-05-21T21:34:00Z" w16du:dateUtc="2025-05-21T18:34:00Z"/>
        </w:rPr>
      </w:pPr>
      <w:del w:id="75" w:author="Volodymyr Bondariev" w:date="2025-05-21T21:30:00Z" w16du:dateUtc="2025-05-21T18:30:00Z">
        <w:r w:rsidDel="00A57A24">
          <w:delText xml:space="preserve"> </w:delText>
        </w:r>
      </w:del>
      <w:ins w:id="76" w:author="Volodymyr Bondariev" w:date="2025-05-21T21:31:00Z" w16du:dateUtc="2025-05-21T18:31:00Z">
        <w:r w:rsidR="00A57A24">
          <w:t>7</w:t>
        </w:r>
      </w:ins>
      <w:del w:id="77" w:author="Volodymyr Bondariev" w:date="2025-05-21T21:31:00Z" w16du:dateUtc="2025-05-21T18:31:00Z">
        <w:r w:rsidR="00EE144A" w:rsidDel="00A57A24">
          <w:delText>4</w:delText>
        </w:r>
      </w:del>
      <w:r w:rsidR="00EE144A">
        <w:t xml:space="preserve"> – панель умови задачі</w:t>
      </w:r>
    </w:p>
    <w:p w14:paraId="204F979E" w14:textId="40E45C38" w:rsidR="00E43BF8" w:rsidRDefault="00E43BF8">
      <w:pPr>
        <w:pStyle w:val="ae"/>
        <w:ind w:firstLine="0"/>
        <w:rPr>
          <w:ins w:id="78" w:author="Volodymyr Bondariev" w:date="2025-05-21T21:34:00Z" w16du:dateUtc="2025-05-21T18:34:00Z"/>
        </w:rPr>
        <w:pPrChange w:id="79" w:author="Volodymyr Bondariev" w:date="2025-05-21T21:34:00Z" w16du:dateUtc="2025-05-21T18:34:00Z">
          <w:pPr>
            <w:pStyle w:val="ae"/>
          </w:pPr>
        </w:pPrChange>
      </w:pPr>
      <w:ins w:id="80" w:author="Volodymyr Bondariev" w:date="2025-05-21T21:34:00Z" w16du:dateUtc="2025-05-21T18:34:00Z">
        <w:r>
          <w:t>8 – список задач, відкритих до вирішування</w:t>
        </w:r>
      </w:ins>
    </w:p>
    <w:p w14:paraId="59302186" w14:textId="56C7B130" w:rsidR="00E43BF8" w:rsidRDefault="00E43BF8">
      <w:pPr>
        <w:pStyle w:val="ae"/>
        <w:ind w:firstLine="0"/>
        <w:pPrChange w:id="81" w:author="Volodymyr Bondariev" w:date="2025-05-21T21:31:00Z" w16du:dateUtc="2025-05-21T18:31:00Z">
          <w:pPr>
            <w:pStyle w:val="ae"/>
          </w:pPr>
        </w:pPrChange>
      </w:pPr>
      <w:ins w:id="82" w:author="Volodymyr Bondariev" w:date="2025-05-21T21:35:00Z" w16du:dateUtc="2025-05-21T18:35:00Z">
        <w:r>
          <w:t>9 – панель параметрів обраного об’єкта</w:t>
        </w:r>
      </w:ins>
    </w:p>
    <w:p w14:paraId="6D1E6636" w14:textId="7FFF8AB2" w:rsidR="00EE144A" w:rsidRDefault="00D433C6">
      <w:pPr>
        <w:pStyle w:val="ae"/>
        <w:ind w:firstLine="0"/>
        <w:pPrChange w:id="83" w:author="Volodymyr Bondariev" w:date="2025-05-21T21:31:00Z" w16du:dateUtc="2025-05-21T18:31:00Z">
          <w:pPr>
            <w:pStyle w:val="ae"/>
          </w:pPr>
        </w:pPrChange>
      </w:pPr>
      <w:del w:id="84" w:author="Volodymyr Bondariev" w:date="2025-05-21T21:31:00Z" w16du:dateUtc="2025-05-21T18:31:00Z">
        <w:r w:rsidDel="00A57A24">
          <w:delText xml:space="preserve"> </w:delText>
        </w:r>
        <w:r w:rsidR="00EE144A" w:rsidDel="00A57A24">
          <w:delText xml:space="preserve">5 </w:delText>
        </w:r>
      </w:del>
      <w:ins w:id="85" w:author="Volodymyr Bondariev" w:date="2025-05-21T21:31:00Z" w16du:dateUtc="2025-05-21T18:31:00Z">
        <w:r w:rsidR="00A57A24">
          <w:t xml:space="preserve">10 </w:t>
        </w:r>
      </w:ins>
      <w:r w:rsidR="00EE144A">
        <w:t xml:space="preserve">– посилання на сторінку </w:t>
      </w:r>
      <w:del w:id="86" w:author="Volodymyr Bondariev" w:date="2025-05-21T21:32:00Z" w16du:dateUtc="2025-05-21T18:32:00Z">
        <w:r w:rsidR="00EE144A" w:rsidDel="00A57A24">
          <w:delText>розроб</w:delText>
        </w:r>
      </w:del>
      <w:ins w:id="87" w:author="Volodymyr Bondariev" w:date="2025-05-21T21:32:00Z" w16du:dateUtc="2025-05-21T18:32:00Z">
        <w:r w:rsidR="00A57A24">
          <w:t>управління</w:t>
        </w:r>
      </w:ins>
      <w:del w:id="88" w:author="Volodymyr Bondariev" w:date="2025-05-21T21:32:00Z" w16du:dateUtc="2025-05-21T18:32:00Z">
        <w:r w:rsidR="006D1CF4" w:rsidDel="00A57A24">
          <w:delText>ника</w:delText>
        </w:r>
      </w:del>
      <w:r w:rsidR="00EE144A">
        <w:t xml:space="preserve"> задач</w:t>
      </w:r>
      <w:ins w:id="89" w:author="Volodymyr Bondariev" w:date="2025-05-21T21:32:00Z" w16du:dateUtc="2025-05-21T18:32:00Z">
        <w:r w:rsidR="00A57A24">
          <w:t>ами</w:t>
        </w:r>
      </w:ins>
    </w:p>
    <w:p w14:paraId="26EF0E3F" w14:textId="347A7AA0" w:rsidR="00EE144A" w:rsidDel="00E43BF8" w:rsidRDefault="00D433C6" w:rsidP="00E875FA">
      <w:pPr>
        <w:pStyle w:val="ae"/>
        <w:rPr>
          <w:del w:id="90" w:author="Volodymyr Bondariev" w:date="2025-05-21T21:35:00Z" w16du:dateUtc="2025-05-21T18:35:00Z"/>
          <w:lang w:val="en-US"/>
        </w:rPr>
      </w:pPr>
      <w:del w:id="91" w:author="Volodymyr Bondariev" w:date="2025-05-21T21:35:00Z" w16du:dateUtc="2025-05-21T18:35:00Z">
        <w:r w:rsidDel="00E43BF8">
          <w:delText xml:space="preserve"> </w:delText>
        </w:r>
        <w:r w:rsidR="00EE144A" w:rsidDel="00E43BF8">
          <w:delText>6 – кнопка режимів роботи з об’єктами</w:delText>
        </w:r>
        <w:r w:rsidR="00EE144A" w:rsidDel="00E43BF8">
          <w:rPr>
            <w:lang w:val="en-US"/>
          </w:rPr>
          <w:delText>:</w:delText>
        </w:r>
        <w:r w:rsidR="00EE144A" w:rsidDel="00E43BF8">
          <w:delText xml:space="preserve"> </w:delText>
        </w:r>
      </w:del>
      <w:del w:id="92" w:author="Volodymyr Bondariev" w:date="2025-05-21T21:30:00Z" w16du:dateUtc="2025-05-21T18:30:00Z">
        <w:r w:rsidR="00EE144A" w:rsidDel="00A57A24">
          <w:rPr>
            <w:lang w:val="en-US"/>
          </w:rPr>
          <w:delText xml:space="preserve">B – </w:delText>
        </w:r>
        <w:r w:rsidR="00EE144A" w:rsidDel="00A57A24">
          <w:delText xml:space="preserve">кулі, </w:delText>
        </w:r>
        <w:r w:rsidR="00EE144A" w:rsidDel="00A57A24">
          <w:rPr>
            <w:lang w:val="en-US"/>
          </w:rPr>
          <w:delText>L</w:delText>
        </w:r>
        <w:r w:rsidR="00EE144A" w:rsidDel="00A57A24">
          <w:delText xml:space="preserve"> – ліні</w:delText>
        </w:r>
        <w:r w:rsidR="006D1CF4" w:rsidDel="00A57A24">
          <w:delText>ї</w:delText>
        </w:r>
        <w:r w:rsidR="00EE144A" w:rsidDel="00A57A24">
          <w:delText xml:space="preserve"> перешкод</w:delText>
        </w:r>
        <w:r w:rsidR="00EE144A" w:rsidDel="00A57A24">
          <w:rPr>
            <w:lang w:val="en-US"/>
          </w:rPr>
          <w:delText xml:space="preserve">, K – </w:delText>
        </w:r>
        <w:r w:rsidR="00EE144A" w:rsidDel="00A57A24">
          <w:delText>перемички</w:delText>
        </w:r>
      </w:del>
    </w:p>
    <w:p w14:paraId="304863A6" w14:textId="50BA71F3" w:rsidR="00EE144A" w:rsidRPr="00EE144A" w:rsidDel="00A57A24" w:rsidRDefault="00D433C6" w:rsidP="00E875FA">
      <w:pPr>
        <w:pStyle w:val="ae"/>
        <w:rPr>
          <w:del w:id="93" w:author="Volodymyr Bondariev" w:date="2025-05-21T21:32:00Z" w16du:dateUtc="2025-05-21T18:32:00Z"/>
        </w:rPr>
      </w:pPr>
      <w:del w:id="94" w:author="Volodymyr Bondariev" w:date="2025-05-21T21:32:00Z" w16du:dateUtc="2025-05-21T18:32:00Z">
        <w:r w:rsidDel="00A57A24">
          <w:delText xml:space="preserve"> </w:delText>
        </w:r>
        <w:r w:rsidR="00EE144A" w:rsidDel="00A57A24">
          <w:rPr>
            <w:lang w:val="en-US"/>
          </w:rPr>
          <w:delText xml:space="preserve">7 – </w:delText>
        </w:r>
        <w:r w:rsidR="00EE144A" w:rsidDel="00A57A24">
          <w:delText>кнопка відображення траєкторій куль</w:delText>
        </w:r>
      </w:del>
    </w:p>
    <w:p w14:paraId="6CA0CDE9" w14:textId="06A5E28E" w:rsidR="00EE144A" w:rsidDel="00A57A24" w:rsidRDefault="00D433C6" w:rsidP="00E875FA">
      <w:pPr>
        <w:pStyle w:val="ae"/>
        <w:rPr>
          <w:del w:id="95" w:author="Volodymyr Bondariev" w:date="2025-05-21T21:33:00Z" w16du:dateUtc="2025-05-21T18:33:00Z"/>
        </w:rPr>
      </w:pPr>
      <w:del w:id="96" w:author="Volodymyr Bondariev" w:date="2025-05-21T21:32:00Z" w16du:dateUtc="2025-05-21T18:32:00Z">
        <w:r w:rsidDel="00A57A24">
          <w:delText xml:space="preserve"> </w:delText>
        </w:r>
      </w:del>
      <w:del w:id="97" w:author="Volodymyr Bondariev" w:date="2025-05-21T21:33:00Z" w16du:dateUtc="2025-05-21T18:33:00Z">
        <w:r w:rsidR="00EE144A" w:rsidDel="00A57A24">
          <w:delText>8 – кнопка програвання</w:delText>
        </w:r>
        <w:r w:rsidDel="00A57A24">
          <w:delText xml:space="preserve"> або </w:delText>
        </w:r>
        <w:r w:rsidR="00EE144A" w:rsidDel="00A57A24">
          <w:delText>паузи</w:delText>
        </w:r>
      </w:del>
    </w:p>
    <w:p w14:paraId="51B3E557" w14:textId="59BF090A" w:rsidR="00EE144A" w:rsidDel="00E43BF8" w:rsidRDefault="00D433C6" w:rsidP="00E875FA">
      <w:pPr>
        <w:pStyle w:val="ae"/>
        <w:rPr>
          <w:del w:id="98" w:author="Volodymyr Bondariev" w:date="2025-05-21T21:35:00Z" w16du:dateUtc="2025-05-21T18:35:00Z"/>
        </w:rPr>
      </w:pPr>
      <w:del w:id="99" w:author="Volodymyr Bondariev" w:date="2025-05-21T21:33:00Z" w16du:dateUtc="2025-05-21T18:33:00Z">
        <w:r w:rsidDel="00A57A24">
          <w:delText xml:space="preserve"> </w:delText>
        </w:r>
        <w:r w:rsidR="00EE144A" w:rsidDel="00A57A24">
          <w:delText xml:space="preserve">9 – кнопка </w:delText>
        </w:r>
        <w:r w:rsidDel="00A57A24">
          <w:delText>повного або схематичного відображення</w:delText>
        </w:r>
      </w:del>
    </w:p>
    <w:p w14:paraId="683FEA72" w14:textId="4C0E0D03" w:rsidR="00D433C6" w:rsidDel="00E43BF8" w:rsidRDefault="00D433C6" w:rsidP="00E875FA">
      <w:pPr>
        <w:pStyle w:val="ae"/>
        <w:rPr>
          <w:del w:id="100" w:author="Volodymyr Bondariev" w:date="2025-05-21T21:35:00Z" w16du:dateUtc="2025-05-21T18:35:00Z"/>
          <w:moveFrom w:id="101" w:author="Volodymyr Bondariev" w:date="2025-05-21T21:33:00Z" w16du:dateUtc="2025-05-21T18:33:00Z"/>
        </w:rPr>
      </w:pPr>
      <w:moveFromRangeStart w:id="102" w:author="Volodymyr Bondariev" w:date="2025-05-21T21:33:00Z" w:name="move198755646"/>
      <w:moveFrom w:id="103" w:author="Volodymyr Bondariev" w:date="2025-05-21T21:33:00Z" w16du:dateUtc="2025-05-21T18:33:00Z">
        <w:del w:id="104" w:author="Volodymyr Bondariev" w:date="2025-05-21T21:35:00Z" w16du:dateUtc="2025-05-21T18:35:00Z">
          <w:r w:rsidDel="00E43BF8">
            <w:delText>10 – кнопка відкату часу до моменту останньої зупинки</w:delText>
          </w:r>
        </w:del>
      </w:moveFrom>
    </w:p>
    <w:moveFromRangeEnd w:id="102"/>
    <w:p w14:paraId="08EBA17B" w14:textId="632015BD" w:rsidR="00D433C6" w:rsidDel="00E43BF8" w:rsidRDefault="00D433C6" w:rsidP="00E875FA">
      <w:pPr>
        <w:pStyle w:val="ae"/>
        <w:rPr>
          <w:del w:id="105" w:author="Volodymyr Bondariev" w:date="2025-05-21T21:34:00Z" w16du:dateUtc="2025-05-21T18:34:00Z"/>
        </w:rPr>
      </w:pPr>
      <w:del w:id="106" w:author="Volodymyr Bondariev" w:date="2025-05-21T21:34:00Z" w16du:dateUtc="2025-05-21T18:34:00Z">
        <w:r w:rsidDel="00E43BF8">
          <w:delText>11 – кнопка довідки</w:delText>
        </w:r>
      </w:del>
    </w:p>
    <w:p w14:paraId="58C79097" w14:textId="23CA1504" w:rsidR="00D433C6" w:rsidDel="00E43BF8" w:rsidRDefault="00D433C6" w:rsidP="00E875FA">
      <w:pPr>
        <w:pStyle w:val="ae"/>
        <w:rPr>
          <w:del w:id="107" w:author="Volodymyr Bondariev" w:date="2025-05-21T21:34:00Z" w16du:dateUtc="2025-05-21T18:34:00Z"/>
        </w:rPr>
      </w:pPr>
      <w:del w:id="108" w:author="Volodymyr Bondariev" w:date="2025-05-21T21:34:00Z" w16du:dateUtc="2025-05-21T18:34:00Z">
        <w:r w:rsidDel="00E43BF8">
          <w:delText>12 – список задач, відкритих до вирішування</w:delText>
        </w:r>
      </w:del>
    </w:p>
    <w:p w14:paraId="26A22E5D" w14:textId="2F801CDA" w:rsidR="00D433C6" w:rsidDel="00E43BF8" w:rsidRDefault="00D433C6" w:rsidP="00D433C6">
      <w:pPr>
        <w:pStyle w:val="ae"/>
        <w:rPr>
          <w:del w:id="109" w:author="Volodymyr Bondariev" w:date="2025-05-21T21:34:00Z" w16du:dateUtc="2025-05-21T18:34:00Z"/>
        </w:rPr>
      </w:pPr>
      <w:del w:id="110" w:author="Volodymyr Bondariev" w:date="2025-05-21T21:34:00Z" w16du:dateUtc="2025-05-21T18:34:00Z">
        <w:r w:rsidDel="00E43BF8">
          <w:delText>13 – панель параметрів обраного об’єкта</w:delText>
        </w:r>
      </w:del>
    </w:p>
    <w:p w14:paraId="2211A4A6" w14:textId="07168ECE" w:rsidR="00D433C6" w:rsidDel="00E43BF8" w:rsidRDefault="009F0284" w:rsidP="00E875FA">
      <w:pPr>
        <w:pStyle w:val="ae"/>
        <w:rPr>
          <w:del w:id="111" w:author="Volodymyr Bondariev" w:date="2025-05-21T21:35:00Z" w16du:dateUtc="2025-05-21T18:35:00Z"/>
        </w:rPr>
      </w:pPr>
      <w:del w:id="112" w:author="Volodymyr Bondariev" w:date="2025-05-21T21:35:00Z" w16du:dateUtc="2025-05-21T18:35:00Z">
        <w:r w:rsidDel="00E43BF8">
          <w:delText>14 – кнопка застосувань значень параметрів</w:delText>
        </w:r>
      </w:del>
    </w:p>
    <w:p w14:paraId="60859510" w14:textId="5959FC4C" w:rsidR="00EE144A" w:rsidRPr="009F0284" w:rsidDel="00E43BF8" w:rsidRDefault="009F0284" w:rsidP="009F0284">
      <w:pPr>
        <w:pStyle w:val="ae"/>
        <w:rPr>
          <w:del w:id="113" w:author="Volodymyr Bondariev" w:date="2025-05-21T21:35:00Z" w16du:dateUtc="2025-05-21T18:35:00Z"/>
          <w:lang w:val="en-US"/>
        </w:rPr>
      </w:pPr>
      <w:del w:id="114" w:author="Volodymyr Bondariev" w:date="2025-05-21T21:35:00Z" w16du:dateUtc="2025-05-21T18:35:00Z">
        <w:r w:rsidDel="00E43BF8">
          <w:delText xml:space="preserve">15 </w:delText>
        </w:r>
        <w:r w:rsidDel="00E43BF8">
          <w:rPr>
            <w:lang w:val="en-US"/>
          </w:rPr>
          <w:delText xml:space="preserve">– </w:delText>
        </w:r>
        <w:r w:rsidDel="00E43BF8">
          <w:delText>завантаження збереженої сцени</w:delText>
        </w:r>
      </w:del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2E574053" w14:textId="02D0CA62" w:rsidR="00152A89" w:rsidRPr="00E83E4F" w:rsidRDefault="002103C0" w:rsidP="00152A89">
      <w:pPr>
        <w:pStyle w:val="ae"/>
        <w:rPr>
          <w:ins w:id="115" w:author="Volodymyr Bondariev" w:date="2025-05-22T12:20:00Z" w16du:dateUtc="2025-05-22T09:20:00Z"/>
        </w:rPr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 xml:space="preserve">Якщо даних в умові недостатньо, необхідну інформацію треба </w:t>
      </w:r>
      <w:del w:id="116" w:author="Volodymyr Bondariev" w:date="2025-05-21T21:37:00Z" w16du:dateUtc="2025-05-21T18:37:00Z">
        <w:r w:rsidR="006C3C61" w:rsidDel="00E43BF8">
          <w:delText>брати з</w:delText>
        </w:r>
      </w:del>
      <w:ins w:id="117" w:author="Volodymyr Bondariev" w:date="2025-05-21T21:37:00Z" w16du:dateUtc="2025-05-21T18:37:00Z">
        <w:r w:rsidR="00E43BF8">
          <w:t>закласти</w:t>
        </w:r>
      </w:ins>
      <w:r w:rsidR="006C3C61">
        <w:t xml:space="preserve"> </w:t>
      </w:r>
      <w:ins w:id="118" w:author="Volodymyr Bondariev" w:date="2025-05-21T21:37:00Z" w16du:dateUtc="2025-05-21T18:37:00Z">
        <w:r w:rsidR="00E43BF8">
          <w:t xml:space="preserve">в </w:t>
        </w:r>
      </w:ins>
      <w:r w:rsidR="006C3C61">
        <w:t>парамет</w:t>
      </w:r>
      <w:ins w:id="119" w:author="Volodymyr Bondariev" w:date="2025-05-21T21:37:00Z" w16du:dateUtc="2025-05-21T18:37:00Z">
        <w:r w:rsidR="00E43BF8">
          <w:t>ри</w:t>
        </w:r>
      </w:ins>
      <w:del w:id="120" w:author="Volodymyr Bondariev" w:date="2025-05-21T21:37:00Z" w16du:dateUtc="2025-05-21T18:37:00Z">
        <w:r w:rsidR="006C3C61" w:rsidDel="00E43BF8">
          <w:delText>рів</w:delText>
        </w:r>
      </w:del>
      <w:r w:rsidR="006C3C61">
        <w:t xml:space="preserve"> сцени.</w:t>
      </w:r>
      <w:ins w:id="121" w:author="Volodymyr Bondariev" w:date="2025-05-21T21:37:00Z" w16du:dateUtc="2025-05-21T18:37:00Z">
        <w:r w:rsidR="00E43BF8">
          <w:t xml:space="preserve"> </w:t>
        </w:r>
      </w:ins>
      <w:ins w:id="122" w:author="Volodymyr Bondariev" w:date="2025-05-22T12:20:00Z" w16du:dateUtc="2025-05-22T09:20:00Z">
        <w:r w:rsidR="00152A89">
          <w:t>Для того, щоб глобальні параметри були доступні при вирішенні задачі, умову задачі треба починати із зірочки</w:t>
        </w:r>
        <w:r w:rsidR="00152A89">
          <w:t xml:space="preserve"> </w:t>
        </w:r>
      </w:ins>
      <w:ins w:id="123" w:author="Volodymyr Bondariev" w:date="2025-05-22T12:21:00Z" w16du:dateUtc="2025-05-22T09:21:00Z">
        <w:r w:rsidR="00152A89">
          <w:t>«</w:t>
        </w:r>
      </w:ins>
      <w:ins w:id="124" w:author="Volodymyr Bondariev" w:date="2025-05-22T12:20:00Z" w16du:dateUtc="2025-05-22T09:20:00Z">
        <w:r w:rsidR="00152A89">
          <w:rPr>
            <w:lang w:val="en-US"/>
          </w:rPr>
          <w:t>*</w:t>
        </w:r>
      </w:ins>
      <w:ins w:id="125" w:author="Volodymyr Bondariev" w:date="2025-05-22T12:21:00Z" w16du:dateUtc="2025-05-22T09:21:00Z">
        <w:r w:rsidR="00152A89">
          <w:t>»</w:t>
        </w:r>
      </w:ins>
      <w:ins w:id="126" w:author="Volodymyr Bondariev" w:date="2025-05-22T12:20:00Z" w16du:dateUtc="2025-05-22T09:20:00Z">
        <w:r w:rsidR="00152A89">
          <w:t>.</w:t>
        </w:r>
      </w:ins>
    </w:p>
    <w:p w14:paraId="1840653F" w14:textId="644B790E" w:rsidR="00E078F7" w:rsidDel="00152A89" w:rsidRDefault="00E078F7" w:rsidP="006C3C61">
      <w:pPr>
        <w:pStyle w:val="ae"/>
        <w:rPr>
          <w:del w:id="127" w:author="Volodymyr Bondariev" w:date="2025-05-22T12:20:00Z" w16du:dateUtc="2025-05-22T09:20:00Z"/>
        </w:rPr>
      </w:pP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r>
        <w:rPr>
          <w:lang w:val="en-US"/>
        </w:rPr>
        <w:t>json-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1E6314DB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</w:t>
      </w:r>
      <w:ins w:id="128" w:author="Volodymyr Bondariev" w:date="2025-05-21T21:39:00Z" w16du:dateUtc="2025-05-21T18:39:00Z">
        <w:r w:rsidR="00E43BF8">
          <w:t>10</w:t>
        </w:r>
      </w:ins>
      <w:del w:id="129" w:author="Volodymyr Bondariev" w:date="2025-05-21T21:39:00Z" w16du:dateUtc="2025-05-21T18:39:00Z">
        <w:r w:rsidR="006C3C61" w:rsidDel="00E43BF8">
          <w:delText>5</w:delText>
        </w:r>
      </w:del>
      <w:r w:rsidR="006C3C61">
        <w:t>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67D4C4E2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</w:t>
      </w:r>
      <w:ins w:id="130" w:author="Volodymyr Bondariev" w:date="2025-05-21T21:40:00Z" w16du:dateUtc="2025-05-21T18:40:00Z">
        <w:r w:rsidR="00E43BF8">
          <w:t xml:space="preserve">в </w:t>
        </w:r>
      </w:ins>
      <w:r>
        <w:t xml:space="preserve">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2F619AB1" w14:textId="77777777" w:rsidR="00E43BF8" w:rsidRDefault="001D20E9" w:rsidP="001D20E9">
      <w:pPr>
        <w:pStyle w:val="ae"/>
        <w:rPr>
          <w:ins w:id="131" w:author="Volodymyr Bondariev" w:date="2025-05-21T21:41:00Z" w16du:dateUtc="2025-05-21T18:41:00Z"/>
        </w:rPr>
      </w:pPr>
      <w:r>
        <w:t xml:space="preserve">Якщо </w:t>
      </w:r>
      <w:ins w:id="132" w:author="Volodymyr Bondariev" w:date="2025-05-21T21:41:00Z" w16du:dateUtc="2025-05-21T18:41:00Z">
        <w:r w:rsidR="00E43BF8">
          <w:t>відповіддю є налаштування</w:t>
        </w:r>
      </w:ins>
      <w:del w:id="133" w:author="Volodymyr Bondariev" w:date="2025-05-21T21:41:00Z" w16du:dateUtc="2025-05-21T18:41:00Z">
        <w:r w:rsidDel="00E43BF8">
          <w:delText>в задачі треба налаштувати</w:delText>
        </w:r>
      </w:del>
      <w:r>
        <w:t xml:space="preserve"> </w:t>
      </w:r>
      <w:del w:id="134" w:author="Volodymyr Bondariev" w:date="2025-05-21T21:41:00Z" w16du:dateUtc="2025-05-21T18:41:00Z">
        <w:r w:rsidDel="00E43BF8">
          <w:delText xml:space="preserve">початкові </w:delText>
        </w:r>
      </w:del>
      <w:r>
        <w:t>параметр</w:t>
      </w:r>
      <w:del w:id="135" w:author="Volodymyr Bondariev" w:date="2025-05-21T21:41:00Z" w16du:dateUtc="2025-05-21T18:41:00Z">
        <w:r w:rsidDel="00E43BF8">
          <w:delText>и</w:delText>
        </w:r>
      </w:del>
      <w:ins w:id="136" w:author="Volodymyr Bondariev" w:date="2025-05-21T21:41:00Z" w16du:dateUtc="2025-05-21T18:41:00Z">
        <w:r w:rsidR="00E43BF8">
          <w:t>ів</w:t>
        </w:r>
      </w:ins>
      <w:r>
        <w:t xml:space="preserve"> сцени, шаблон відповіді є логічним виразом. </w:t>
      </w:r>
    </w:p>
    <w:p w14:paraId="3CFC1B66" w14:textId="46BC3098" w:rsidR="00167116" w:rsidRDefault="001D20E9" w:rsidP="001D20E9">
      <w:pPr>
        <w:pStyle w:val="ae"/>
      </w:pPr>
      <w:r>
        <w:t>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ins w:id="137" w:author="Volodymyr Bondariev" w:date="2025-05-21T21:42:00Z" w16du:dateUtc="2025-05-21T18:42:00Z">
        <w:r w:rsidR="00E43BF8">
          <w:t xml:space="preserve"> із шаблону</w:t>
        </w:r>
      </w:ins>
      <w:r w:rsidR="00D876D7">
        <w:rPr>
          <w:lang w:val="en-US"/>
        </w:rPr>
        <w:t>,</w:t>
      </w:r>
      <w:r w:rsidR="00F16442">
        <w:t xml:space="preserve"> і </w:t>
      </w:r>
      <w:del w:id="138" w:author="Volodymyr Bondariev" w:date="2025-05-21T21:42:00Z" w16du:dateUtc="2025-05-21T18:42:00Z">
        <w:r w:rsidR="00F16442" w:rsidDel="00E43BF8">
          <w:delText xml:space="preserve">якщо </w:delText>
        </w:r>
      </w:del>
      <w:ins w:id="139" w:author="Volodymyr Bondariev" w:date="2025-05-21T21:42:00Z" w16du:dateUtc="2025-05-21T18:42:00Z">
        <w:r w:rsidR="00E43BF8">
          <w:t xml:space="preserve">коли </w:t>
        </w:r>
      </w:ins>
      <w:r w:rsidR="00F16442">
        <w:t xml:space="preserve">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vx, vy,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>, vx</w:t>
      </w:r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42AB4031" w14:textId="77777777" w:rsidR="00E43BF8" w:rsidRDefault="006E1013" w:rsidP="00084A63">
      <w:pPr>
        <w:pStyle w:val="ae"/>
        <w:rPr>
          <w:ins w:id="140" w:author="Volodymyr Bondariev" w:date="2025-05-21T21:43:00Z" w16du:dateUtc="2025-05-21T18:43:00Z"/>
        </w:rPr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</w:p>
    <w:p w14:paraId="2CCA1D0B" w14:textId="64A57322" w:rsidR="00E43BF8" w:rsidRDefault="006E1013">
      <w:pPr>
        <w:pStyle w:val="ae"/>
        <w:ind w:firstLine="0"/>
        <w:jc w:val="center"/>
        <w:rPr>
          <w:ins w:id="141" w:author="Volodymyr Bondariev" w:date="2025-05-21T21:43:00Z" w16du:dateUtc="2025-05-21T18:43:00Z"/>
        </w:rPr>
        <w:pPrChange w:id="142" w:author="Volodymyr Bondariev" w:date="2025-05-21T21:43:00Z" w16du:dateUtc="2025-05-21T18:43:00Z">
          <w:pPr>
            <w:pStyle w:val="ae"/>
          </w:pPr>
        </w:pPrChange>
      </w:pPr>
      <w:r w:rsidRPr="006E1013">
        <w:rPr>
          <w:i/>
          <w:iCs/>
        </w:rPr>
        <w:t>t &gt; 350 &amp;&amp; 570 &lt; x &amp;&amp; x &lt; 640 &amp;&amp; y &lt; 80</w:t>
      </w:r>
      <w:del w:id="143" w:author="Volodymyr Bondariev" w:date="2025-05-21T21:43:00Z" w16du:dateUtc="2025-05-21T18:43:00Z">
        <w:r w:rsidR="00ED13C0" w:rsidDel="00E43BF8">
          <w:delText>.</w:delText>
        </w:r>
      </w:del>
    </w:p>
    <w:p w14:paraId="2AD0A9A1" w14:textId="0212F83E" w:rsidR="00F16442" w:rsidRDefault="00084A63">
      <w:pPr>
        <w:pStyle w:val="ae"/>
        <w:ind w:firstLine="0"/>
        <w:pPrChange w:id="144" w:author="Volodymyr Bondariev" w:date="2025-05-21T21:43:00Z" w16du:dateUtc="2025-05-21T18:43:00Z">
          <w:pPr>
            <w:pStyle w:val="ae"/>
          </w:pPr>
        </w:pPrChange>
      </w:pPr>
      <w:r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>
        <w:t xml:space="preserve">буде </w:t>
      </w:r>
      <w:r w:rsidR="00ED13C0">
        <w:t>менша за 80</w:t>
      </w:r>
      <w:r>
        <w:t>, то користувач правильно встановив параметри сцени і успішно вирішив задачу.</w:t>
      </w:r>
    </w:p>
    <w:p w14:paraId="1BC58111" w14:textId="3CF61CC2" w:rsidR="00152A89" w:rsidRDefault="00BF0B52" w:rsidP="00152A89">
      <w:pPr>
        <w:pStyle w:val="ae"/>
      </w:pPr>
      <w:r>
        <w:lastRenderedPageBreak/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t>Сцен</w:t>
      </w:r>
      <w:r w:rsidR="009F0284">
        <w:t>а</w:t>
      </w:r>
    </w:p>
    <w:p w14:paraId="7A3BB7A2" w14:textId="01FBBAC8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</w:t>
      </w:r>
      <w:del w:id="145" w:author="Volodymyr Bondariev" w:date="2025-05-21T21:44:00Z" w16du:dateUtc="2025-05-21T18:44:00Z">
        <w:r w:rsidR="003231AD" w:rsidDel="00C23C82">
          <w:delText>6</w:delText>
        </w:r>
      </w:del>
      <w:ins w:id="146" w:author="Volodymyr Bondariev" w:date="2025-05-21T21:44:00Z" w16du:dateUtc="2025-05-21T18:44:00Z">
        <w:r w:rsidR="00C23C82">
          <w:t>1</w:t>
        </w:r>
      </w:ins>
      <w:r w:rsidR="003231AD">
        <w:t>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24EE91B5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 xml:space="preserve">на панелі параметрів. Положення і швидкість кулі можна </w:t>
      </w:r>
      <w:ins w:id="147" w:author="Volodymyr Bondariev" w:date="2025-05-21T21:45:00Z" w16du:dateUtc="2025-05-21T18:45:00Z">
        <w:r w:rsidR="00C23C82">
          <w:t xml:space="preserve">також </w:t>
        </w:r>
      </w:ins>
      <w:r w:rsidR="00D23C24">
        <w:t xml:space="preserve">змінювати </w:t>
      </w:r>
      <w:del w:id="148" w:author="Volodymyr Bondariev" w:date="2025-05-21T21:45:00Z" w16du:dateUtc="2025-05-21T18:45:00Z">
        <w:r w:rsidR="00D23C24" w:rsidDel="00C23C82">
          <w:delText xml:space="preserve">і </w:delText>
        </w:r>
      </w:del>
      <w:r w:rsidR="00D23C24">
        <w:t>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4CFCC316" w:rsidR="005C42ED" w:rsidRPr="005C42ED" w:rsidDel="00C23C82" w:rsidRDefault="005C42ED" w:rsidP="005C42ED">
      <w:pPr>
        <w:pStyle w:val="ae"/>
        <w:rPr>
          <w:del w:id="149" w:author="Volodymyr Bondariev" w:date="2025-05-21T21:46:00Z" w16du:dateUtc="2025-05-21T18:46:00Z"/>
        </w:rPr>
      </w:pPr>
      <w:r>
        <w:t xml:space="preserve">Коли сцена створена, можна запустити модельний час </w:t>
      </w:r>
      <w:del w:id="150" w:author="Volodymyr Bondariev" w:date="2025-05-21T21:46:00Z" w16du:dateUtc="2025-05-21T18:46:00Z">
        <w:r w:rsidDel="00C23C82">
          <w:delText>(</w:delText>
        </w:r>
      </w:del>
      <w:r>
        <w:t>кнопк</w:t>
      </w:r>
      <w:ins w:id="151" w:author="Volodymyr Bondariev" w:date="2025-05-21T21:46:00Z" w16du:dateUtc="2025-05-21T18:46:00Z">
        <w:r w:rsidR="00C23C82">
          <w:t>ою (3)</w:t>
        </w:r>
      </w:ins>
      <w:del w:id="152" w:author="Volodymyr Bondariev" w:date="2025-05-21T21:46:00Z" w16du:dateUtc="2025-05-21T18:46:00Z">
        <w:r w:rsidDel="00C23C82">
          <w:delText xml:space="preserve">а </w:delText>
        </w:r>
        <w:r w:rsidR="00D42C8F" w:rsidDel="00C23C82">
          <w:delText>програвання-зупиники</w:delText>
        </w:r>
        <w:r w:rsidDel="00C23C82">
          <w:delText>)</w:delText>
        </w:r>
      </w:del>
      <w:r>
        <w:t xml:space="preserve">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</w:t>
      </w:r>
      <w:ins w:id="153" w:author="Volodymyr Bondariev" w:date="2025-05-21T21:47:00Z" w16du:dateUtc="2025-05-21T18:47:00Z">
        <w:r w:rsidR="00C23C82">
          <w:t>літер</w:t>
        </w:r>
      </w:ins>
      <w:del w:id="154" w:author="Volodymyr Bondariev" w:date="2025-05-21T21:47:00Z" w16du:dateUtc="2025-05-21T18:47:00Z">
        <w:r w:rsidR="00D42C8F" w:rsidDel="00C23C82">
          <w:delText>букв</w:delText>
        </w:r>
      </w:del>
      <w:r w:rsidR="00D42C8F">
        <w:t xml:space="preserve">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>
      <w:pPr>
        <w:pStyle w:val="ae"/>
        <w:pPrChange w:id="155" w:author="Volodymyr Bondariev" w:date="2025-05-21T21:46:00Z" w16du:dateUtc="2025-05-21T18:46:00Z">
          <w:pPr/>
        </w:pPrChange>
      </w:pPr>
      <w:del w:id="156" w:author="Volodymyr Bondariev" w:date="2025-05-21T21:46:00Z" w16du:dateUtc="2025-05-21T18:46:00Z">
        <w:r w:rsidDel="00C23C82">
          <w:tab/>
        </w:r>
      </w:del>
    </w:p>
    <w:p w14:paraId="215ABF42" w14:textId="3663C96B" w:rsidR="00D23C24" w:rsidRDefault="00D23C24" w:rsidP="00714208">
      <w:pPr>
        <w:pStyle w:val="3"/>
        <w:rPr>
          <w:ins w:id="157" w:author="Volodymyr Bondariev" w:date="2025-05-22T12:14:00Z" w16du:dateUtc="2025-05-22T09:14:00Z"/>
        </w:rPr>
      </w:pPr>
      <w:del w:id="158" w:author="Volodymyr Bondariev" w:date="2025-05-22T12:18:00Z" w16du:dateUtc="2025-05-22T09:18:00Z">
        <w:r w:rsidDel="00152A89">
          <w:delText>Глобальні п</w:delText>
        </w:r>
      </w:del>
      <w:ins w:id="159" w:author="Volodymyr Bondariev" w:date="2025-05-22T12:18:00Z" w16du:dateUtc="2025-05-22T09:18:00Z">
        <w:r w:rsidR="00152A89">
          <w:t>П</w:t>
        </w:r>
      </w:ins>
      <w:r>
        <w:t>араметри</w:t>
      </w:r>
      <w:r w:rsidR="005C42ED">
        <w:t xml:space="preserve"> моделі</w:t>
      </w:r>
    </w:p>
    <w:p w14:paraId="1949C969" w14:textId="77777777" w:rsidR="00152A89" w:rsidRDefault="00152A89" w:rsidP="00152A89">
      <w:pPr>
        <w:rPr>
          <w:ins w:id="160" w:author="Volodymyr Bondariev" w:date="2025-05-22T12:14:00Z" w16du:dateUtc="2025-05-22T09:14:00Z"/>
        </w:rPr>
      </w:pPr>
    </w:p>
    <w:p w14:paraId="33BA3E8F" w14:textId="249E062D" w:rsidR="00152A89" w:rsidRPr="00152A89" w:rsidRDefault="00152A89" w:rsidP="00152A89">
      <w:pPr>
        <w:pPrChange w:id="161" w:author="Volodymyr Bondariev" w:date="2025-05-22T12:14:00Z" w16du:dateUtc="2025-05-22T09:14:00Z">
          <w:pPr>
            <w:pStyle w:val="3"/>
          </w:pPr>
        </w:pPrChange>
      </w:pPr>
      <w:ins w:id="162" w:author="Volodymyr Bondariev" w:date="2025-05-22T12:14:00Z" w16du:dateUtc="2025-05-22T09:14:00Z">
        <w:r>
          <w:rPr>
            <w:noProof/>
          </w:rPr>
          <w:lastRenderedPageBreak/>
          <w:drawing>
            <wp:inline distT="0" distB="0" distL="0" distR="0" wp14:anchorId="5D5FA391" wp14:editId="21B8DCDD">
              <wp:extent cx="6317527" cy="6850974"/>
              <wp:effectExtent l="0" t="0" r="7620" b="7620"/>
              <wp:docPr id="16122042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220420" name="Рисунок 161220420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7527" cy="68509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4FEEA2" w14:textId="77C2041E" w:rsidR="00152A89" w:rsidRDefault="0067659E" w:rsidP="009D7252">
      <w:pPr>
        <w:pStyle w:val="ae"/>
        <w:rPr>
          <w:ins w:id="163" w:author="Volodymyr Bondariev" w:date="2025-05-22T12:16:00Z" w16du:dateUtc="2025-05-22T09:16:00Z"/>
        </w:rPr>
      </w:pPr>
      <w:ins w:id="164" w:author="Volodymyr Bondariev" w:date="2025-05-22T12:22:00Z" w16du:dateUtc="2025-05-22T09:22:00Z">
        <w:r>
          <w:t xml:space="preserve">11 – </w:t>
        </w:r>
      </w:ins>
      <w:moveToRangeStart w:id="165" w:author="Volodymyr Bondariev" w:date="2025-05-22T12:16:00Z" w:name="move198808593"/>
      <w:moveTo w:id="166" w:author="Volodymyr Bondariev" w:date="2025-05-22T12:16:00Z" w16du:dateUtc="2025-05-22T09:16:00Z">
        <w:del w:id="167" w:author="Volodymyr Bondariev" w:date="2025-05-22T12:22:00Z" w16du:dateUtc="2025-05-22T09:22:00Z">
          <w:r w:rsidR="00152A89" w:rsidDel="0067659E">
            <w:rPr>
              <w:lang w:val="en-US"/>
            </w:rPr>
            <w:delText>g</w:delText>
          </w:r>
          <w:r w:rsidR="00152A89" w:rsidDel="0067659E">
            <w:delText xml:space="preserve"> – </w:delText>
          </w:r>
        </w:del>
        <w:r w:rsidR="00152A89">
          <w:t>прискорення сили тяжіння</w:t>
        </w:r>
        <w:r w:rsidR="00152A89">
          <w:rPr>
            <w:lang w:val="en-US"/>
          </w:rPr>
          <w:t xml:space="preserve"> </w:t>
        </w:r>
      </w:moveTo>
      <w:ins w:id="168" w:author="Volodymyr Bondariev" w:date="2025-05-22T12:22:00Z" w16du:dateUtc="2025-05-22T09:22:00Z">
        <w:r>
          <w:rPr>
            <w:lang w:val="en-US"/>
          </w:rPr>
          <w:t>g</w:t>
        </w:r>
      </w:ins>
      <w:moveTo w:id="169" w:author="Volodymyr Bondariev" w:date="2025-05-22T12:16:00Z" w16du:dateUtc="2025-05-22T09:16:00Z">
        <w:del w:id="170" w:author="Volodymyr Bondariev" w:date="2025-05-22T12:22:00Z" w16du:dateUtc="2025-05-22T09:22:00Z">
          <w:r w:rsidR="00152A89" w:rsidDel="0067659E">
            <w:rPr>
              <w:lang w:val="en-US"/>
            </w:rPr>
            <w:delText>(1</w:delText>
          </w:r>
        </w:del>
        <w:del w:id="171" w:author="Volodymyr Bondariev" w:date="2025-05-22T12:16:00Z" w16du:dateUtc="2025-05-22T09:16:00Z">
          <w:r w:rsidR="00152A89" w:rsidDel="00152A89">
            <w:rPr>
              <w:lang w:val="en-US"/>
            </w:rPr>
            <w:delText>6</w:delText>
          </w:r>
        </w:del>
        <w:del w:id="172" w:author="Volodymyr Bondariev" w:date="2025-05-22T12:22:00Z" w16du:dateUtc="2025-05-22T09:22:00Z">
          <w:r w:rsidR="00152A89" w:rsidDel="0067659E">
            <w:rPr>
              <w:lang w:val="en-US"/>
            </w:rPr>
            <w:delText>)</w:delText>
          </w:r>
        </w:del>
        <w:r w:rsidR="00152A89">
          <w:t>.</w:t>
        </w:r>
      </w:moveTo>
      <w:moveToRangeEnd w:id="165"/>
    </w:p>
    <w:p w14:paraId="589AFD54" w14:textId="5FF2E025" w:rsidR="00205BAD" w:rsidRDefault="0067659E" w:rsidP="009D7252">
      <w:pPr>
        <w:pStyle w:val="ae"/>
      </w:pPr>
      <w:ins w:id="173" w:author="Volodymyr Bondariev" w:date="2025-05-22T12:22:00Z" w16du:dateUtc="2025-05-22T09:22:00Z">
        <w:r>
          <w:rPr>
            <w:lang w:val="en-US"/>
          </w:rPr>
          <w:t xml:space="preserve">12 </w:t>
        </w:r>
      </w:ins>
      <w:del w:id="174" w:author="Volodymyr Bondariev" w:date="2025-05-22T12:22:00Z" w16du:dateUtc="2025-05-22T09:22:00Z">
        <w:r w:rsidR="00ED587C" w:rsidRPr="00ED587C" w:rsidDel="0067659E">
          <w:delText>W</w:delText>
        </w:r>
        <w:r w:rsidR="00205BAD" w:rsidDel="0067659E">
          <w:rPr>
            <w:lang w:val="en-US"/>
          </w:rPr>
          <w:delText xml:space="preserve"> </w:delText>
        </w:r>
      </w:del>
      <w:r w:rsidR="00205BAD">
        <w:rPr>
          <w:lang w:val="en-US"/>
        </w:rPr>
        <w:t xml:space="preserve">– </w:t>
      </w:r>
      <w:r w:rsidR="00205BAD">
        <w:t xml:space="preserve">коефіцієнт </w:t>
      </w:r>
      <w:del w:id="175" w:author="Volodymyr Bondariev" w:date="2025-05-22T08:27:00Z" w16du:dateUtc="2025-05-22T05:27:00Z">
        <w:r w:rsidR="00205BAD" w:rsidDel="00030DDF">
          <w:delText xml:space="preserve">збереження </w:delText>
        </w:r>
      </w:del>
      <w:ins w:id="176" w:author="Volodymyr Bondariev" w:date="2025-05-22T08:28:00Z" w16du:dateUtc="2025-05-22T05:28:00Z">
        <w:r w:rsidR="00030DDF">
          <w:t>втрати</w:t>
        </w:r>
      </w:ins>
      <w:ins w:id="177" w:author="Volodymyr Bondariev" w:date="2025-05-22T08:27:00Z" w16du:dateUtc="2025-05-22T05:27:00Z">
        <w:r w:rsidR="00030DDF">
          <w:t xml:space="preserve"> </w:t>
        </w:r>
      </w:ins>
      <w:r w:rsidR="00205BAD">
        <w:t>енергії при стиканні куль</w:t>
      </w:r>
      <w:ins w:id="178" w:author="Volodymyr Bondariev" w:date="2025-05-22T12:24:00Z" w16du:dateUtc="2025-05-22T09:24:00Z">
        <w:r>
          <w:rPr>
            <w:lang w:val="en-US"/>
          </w:rPr>
          <w:t xml:space="preserve"> W</w:t>
        </w:r>
      </w:ins>
      <w:del w:id="179" w:author="Volodymyr Bondariev" w:date="2025-05-22T12:22:00Z" w16du:dateUtc="2025-05-22T09:22:00Z">
        <w:r w:rsidR="008376D7" w:rsidDel="0067659E">
          <w:rPr>
            <w:lang w:val="en-US"/>
          </w:rPr>
          <w:delText xml:space="preserve"> (</w:delText>
        </w:r>
      </w:del>
      <w:del w:id="180" w:author="Volodymyr Bondariev" w:date="2025-05-22T12:14:00Z" w16du:dateUtc="2025-05-22T09:14:00Z">
        <w:r w:rsidR="008376D7" w:rsidDel="00152A89">
          <w:rPr>
            <w:lang w:val="en-US"/>
          </w:rPr>
          <w:delText>17</w:delText>
        </w:r>
      </w:del>
      <w:del w:id="181" w:author="Volodymyr Bondariev" w:date="2025-05-22T12:22:00Z" w16du:dateUtc="2025-05-22T09:22:00Z">
        <w:r w:rsidR="008376D7" w:rsidDel="0067659E">
          <w:rPr>
            <w:lang w:val="en-US"/>
          </w:rPr>
          <w:delText>)</w:delText>
        </w:r>
      </w:del>
      <w:r w:rsidR="008404F9">
        <w:rPr>
          <w:lang w:val="en-US"/>
        </w:rPr>
        <w:t xml:space="preserve">. </w:t>
      </w:r>
      <w:r w:rsidR="00ED587C"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del w:id="182" w:author="Volodymyr Bondariev" w:date="2025-05-22T08:28:00Z" w16du:dateUtc="2025-05-22T05:28:00Z">
        <w:r w:rsidR="00205BAD" w:rsidDel="00030DDF">
          <w:delText xml:space="preserve">1 </w:delText>
        </w:r>
      </w:del>
      <w:ins w:id="183" w:author="Volodymyr Bondariev" w:date="2025-05-22T08:28:00Z" w16du:dateUtc="2025-05-22T05:28:00Z">
        <w:r w:rsidR="00030DDF">
          <w:t>0</w:t>
        </w:r>
        <w:r w:rsidR="00030DDF">
          <w:t xml:space="preserve"> </w:t>
        </w:r>
      </w:ins>
      <w:r w:rsidR="00205BAD">
        <w:t>означає, що втрат енергії немає</w:t>
      </w:r>
      <w:r w:rsidR="008404F9">
        <w:t xml:space="preserve">, </w:t>
      </w:r>
      <w:r w:rsidR="00ED587C"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 w:rsidR="00ED587C">
        <w:t xml:space="preserve"> </w:t>
      </w:r>
      <w:r w:rsidR="008404F9">
        <w:t>вдвічі.</w:t>
      </w:r>
      <w:r w:rsidR="00ED587C"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 w:rsidR="00ED587C">
        <w:t xml:space="preserve"> Якщо дві кулі стикаються між собою, енергію втрачають обидві кулі.</w:t>
      </w:r>
    </w:p>
    <w:p w14:paraId="366BDF5A" w14:textId="100BC8F9" w:rsidR="001F5402" w:rsidRDefault="0067659E" w:rsidP="009D7252">
      <w:pPr>
        <w:pStyle w:val="ae"/>
      </w:pPr>
      <w:ins w:id="184" w:author="Volodymyr Bondariev" w:date="2025-05-22T12:23:00Z" w16du:dateUtc="2025-05-22T09:23:00Z">
        <w:r>
          <w:rPr>
            <w:lang w:val="en-US"/>
          </w:rPr>
          <w:t>13</w:t>
        </w:r>
      </w:ins>
      <w:del w:id="185" w:author="Volodymyr Bondariev" w:date="2025-05-22T12:23:00Z" w16du:dateUtc="2025-05-22T09:23:00Z">
        <w:r w:rsidR="00394ECA" w:rsidDel="0067659E">
          <w:rPr>
            <w:lang w:val="en-US"/>
          </w:rPr>
          <w:delText>U</w:delText>
        </w:r>
      </w:del>
      <w:r w:rsidR="001F5402">
        <w:t xml:space="preserve"> </w:t>
      </w:r>
      <w:r w:rsidR="001F5402">
        <w:rPr>
          <w:lang w:val="en-US"/>
        </w:rPr>
        <w:t xml:space="preserve">– </w:t>
      </w:r>
      <w:r w:rsidR="001F5402">
        <w:t xml:space="preserve">коефіцієнт </w:t>
      </w:r>
      <w:ins w:id="186" w:author="Volodymyr Bondariev" w:date="2025-05-22T08:29:00Z" w16du:dateUtc="2025-05-22T05:29:00Z">
        <w:r w:rsidR="00030DDF">
          <w:t>втрати</w:t>
        </w:r>
        <w:r w:rsidR="00030DDF">
          <w:t xml:space="preserve"> </w:t>
        </w:r>
      </w:ins>
      <w:del w:id="187" w:author="Volodymyr Bondariev" w:date="2025-05-22T08:29:00Z" w16du:dateUtc="2025-05-22T05:29:00Z">
        <w:r w:rsidR="001F5402" w:rsidDel="00030DDF">
          <w:delText>збереження</w:delText>
        </w:r>
      </w:del>
      <w:r w:rsidR="001F5402">
        <w:t xml:space="preserve"> енергії при деформації </w:t>
      </w:r>
      <w:r w:rsidR="006326C5">
        <w:t>перемичок</w:t>
      </w:r>
      <w:ins w:id="188" w:author="Volodymyr Bondariev" w:date="2025-05-22T12:24:00Z" w16du:dateUtc="2025-05-22T09:24:00Z">
        <w:r>
          <w:rPr>
            <w:lang w:val="en-US"/>
          </w:rPr>
          <w:t xml:space="preserve"> U</w:t>
        </w:r>
      </w:ins>
      <w:del w:id="189" w:author="Volodymyr Bondariev" w:date="2025-05-22T12:23:00Z" w16du:dateUtc="2025-05-22T09:23:00Z">
        <w:r w:rsidR="008376D7" w:rsidDel="0067659E">
          <w:rPr>
            <w:lang w:val="en-US"/>
          </w:rPr>
          <w:delText xml:space="preserve"> (</w:delText>
        </w:r>
      </w:del>
      <w:del w:id="190" w:author="Volodymyr Bondariev" w:date="2025-05-22T12:15:00Z" w16du:dateUtc="2025-05-22T09:15:00Z">
        <w:r w:rsidR="008376D7" w:rsidDel="00152A89">
          <w:rPr>
            <w:lang w:val="en-US"/>
          </w:rPr>
          <w:delText>18</w:delText>
        </w:r>
      </w:del>
      <w:del w:id="191" w:author="Volodymyr Bondariev" w:date="2025-05-22T12:23:00Z" w16du:dateUtc="2025-05-22T09:23:00Z">
        <w:r w:rsidR="008376D7" w:rsidDel="0067659E">
          <w:rPr>
            <w:lang w:val="en-US"/>
          </w:rPr>
          <w:delText>)</w:delText>
        </w:r>
      </w:del>
      <w:r w:rsidR="001F5402">
        <w:t xml:space="preserve">. Деформація полягає в розтягуванні або стисканні </w:t>
      </w:r>
      <w:r w:rsidR="006326C5">
        <w:t>перемичк</w:t>
      </w:r>
      <w:r w:rsidR="001F5402">
        <w:t>и</w:t>
      </w:r>
      <w:ins w:id="192" w:author="Volodymyr Bondariev" w:date="2025-05-22T08:29:00Z" w16du:dateUtc="2025-05-22T05:29:00Z">
        <w:r w:rsidR="00030DDF">
          <w:t xml:space="preserve">. </w:t>
        </w:r>
      </w:ins>
      <w:del w:id="193" w:author="Volodymyr Bondariev" w:date="2025-05-22T08:29:00Z" w16du:dateUtc="2025-05-22T05:29:00Z">
        <w:r w:rsidR="001F5402" w:rsidDel="00030DDF">
          <w:delText xml:space="preserve">. В прийнятій моделі деформація стискання або розтягування </w:delText>
        </w:r>
        <w:r w:rsidR="006326C5" w:rsidDel="00030DDF">
          <w:delText>перемичк</w:delText>
        </w:r>
        <w:r w:rsidR="001F5402" w:rsidDel="00030DDF">
          <w:delText>и така сама</w:delText>
        </w:r>
        <w:r w:rsidR="005C42ED" w:rsidDel="00030DDF">
          <w:delText>,</w:delText>
        </w:r>
        <w:r w:rsidR="001F5402" w:rsidDel="00030DDF">
          <w:delText xml:space="preserve"> як деформація від стикання куль, тому механізм врахування втрат такий самий, як при стиканні куль.</w:delText>
        </w:r>
        <w:r w:rsidR="00493746" w:rsidDel="00030DDF">
          <w:delText xml:space="preserve"> </w:delText>
        </w:r>
      </w:del>
      <w:r w:rsidR="00493746">
        <w:t xml:space="preserve">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</w:t>
      </w:r>
      <w:del w:id="194" w:author="Volodymyr Bondariev" w:date="2025-05-22T08:30:00Z" w16du:dateUtc="2025-05-22T05:30:00Z">
        <w:r w:rsidR="00493746" w:rsidDel="00030DDF">
          <w:delText xml:space="preserve">актів </w:delText>
        </w:r>
      </w:del>
      <w:r w:rsidR="00493746">
        <w:t>стикан</w:t>
      </w:r>
      <w:ins w:id="195" w:author="Volodymyr Bondariev" w:date="2025-05-22T08:30:00Z" w16du:dateUtc="2025-05-22T05:30:00Z">
        <w:r w:rsidR="00030DDF">
          <w:t>ь</w:t>
        </w:r>
      </w:ins>
      <w:del w:id="196" w:author="Volodymyr Bondariev" w:date="2025-05-22T08:30:00Z" w16du:dateUtc="2025-05-22T05:30:00Z">
        <w:r w:rsidR="00493746" w:rsidDel="00030DDF">
          <w:delText>ня</w:delText>
        </w:r>
      </w:del>
      <w:r w:rsidR="00493746">
        <w:t xml:space="preserve"> куль, тому значення </w:t>
      </w:r>
      <w:r w:rsidR="00394ECA">
        <w:rPr>
          <w:lang w:val="en-US"/>
        </w:rPr>
        <w:t>U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del w:id="197" w:author="Volodymyr Bondariev" w:date="2025-05-22T08:30:00Z" w16du:dateUtc="2025-05-22T05:30:00Z">
        <w:r w:rsidR="005C42ED" w:rsidDel="00030DDF">
          <w:delText>одиниці</w:delText>
        </w:r>
      </w:del>
      <w:ins w:id="198" w:author="Volodymyr Bondariev" w:date="2025-05-22T08:30:00Z" w16du:dateUtc="2025-05-22T05:30:00Z">
        <w:r w:rsidR="00030DDF">
          <w:t>нуля</w:t>
        </w:r>
      </w:ins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383145BC" w:rsidR="00E83E4F" w:rsidRPr="00E83E4F" w:rsidRDefault="0051772A" w:rsidP="009D7252">
      <w:pPr>
        <w:pStyle w:val="ae"/>
        <w:rPr>
          <w:rFonts w:eastAsiaTheme="minorEastAsia"/>
        </w:rPr>
      </w:pPr>
      <w:del w:id="199" w:author="Volodymyr Bondariev" w:date="2025-05-22T12:23:00Z" w16du:dateUtc="2025-05-22T09:23:00Z">
        <w:r w:rsidDel="0067659E">
          <w:rPr>
            <w:lang w:val="en-US"/>
          </w:rPr>
          <w:lastRenderedPageBreak/>
          <w:delText>V</w:delText>
        </w:r>
        <w:r w:rsidR="00493746" w:rsidDel="0067659E">
          <w:delText xml:space="preserve"> </w:delText>
        </w:r>
      </w:del>
      <w:ins w:id="200" w:author="Volodymyr Bondariev" w:date="2025-05-22T12:23:00Z" w16du:dateUtc="2025-05-22T09:23:00Z">
        <w:r w:rsidR="0067659E">
          <w:rPr>
            <w:lang w:val="en-US"/>
          </w:rPr>
          <w:t>14</w:t>
        </w:r>
        <w:r w:rsidR="0067659E">
          <w:t xml:space="preserve"> </w:t>
        </w:r>
      </w:ins>
      <w:r w:rsidR="00493746">
        <w:rPr>
          <w:lang w:val="en-US"/>
        </w:rPr>
        <w:t xml:space="preserve">– </w:t>
      </w:r>
      <w:r w:rsidR="00E83E4F">
        <w:t>в’язкість повітря</w:t>
      </w:r>
      <w:del w:id="201" w:author="Volodymyr Bondariev" w:date="2025-05-22T12:23:00Z" w16du:dateUtc="2025-05-22T09:23:00Z">
        <w:r w:rsidR="00E83E4F" w:rsidDel="0067659E">
          <w:delText xml:space="preserve"> </w:delText>
        </w:r>
        <w:r w:rsidR="008376D7" w:rsidDel="0067659E">
          <w:rPr>
            <w:lang w:val="en-US"/>
          </w:rPr>
          <w:delText>(</w:delText>
        </w:r>
      </w:del>
      <w:del w:id="202" w:author="Volodymyr Bondariev" w:date="2025-05-22T12:15:00Z" w16du:dateUtc="2025-05-22T09:15:00Z">
        <w:r w:rsidR="008376D7" w:rsidDel="00152A89">
          <w:rPr>
            <w:lang w:val="en-US"/>
          </w:rPr>
          <w:delText>19</w:delText>
        </w:r>
      </w:del>
      <w:ins w:id="203" w:author="Volodymyr Bondariev" w:date="2025-05-22T12:24:00Z" w16du:dateUtc="2025-05-22T09:24:00Z">
        <w:r w:rsidR="0067659E">
          <w:rPr>
            <w:lang w:val="en-US"/>
          </w:rPr>
          <w:t xml:space="preserve"> V</w:t>
        </w:r>
      </w:ins>
      <w:del w:id="204" w:author="Volodymyr Bondariev" w:date="2025-05-22T12:24:00Z" w16du:dateUtc="2025-05-22T09:24:00Z">
        <w:r w:rsidR="008376D7" w:rsidDel="0067659E">
          <w:rPr>
            <w:lang w:val="en-US"/>
          </w:rPr>
          <w:delText>)</w:delText>
        </w:r>
      </w:del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>куля також може  втрачати енергію</w:t>
      </w:r>
      <w:r w:rsidR="005C42ED">
        <w:t xml:space="preserve">. </w:t>
      </w:r>
      <w:r w:rsidR="004575FD">
        <w:t>При повільному руху куль сила спротиву</w:t>
      </w:r>
      <w:ins w:id="205" w:author="Volodymyr Bondariev" w:date="2025-05-22T08:31:00Z" w16du:dateUtc="2025-05-22T05:31:00Z">
        <w:r w:rsidR="00030DDF">
          <w:t xml:space="preserve"> пропорційна радіусу і швидкості кулі.</w:t>
        </w:r>
      </w:ins>
      <w:r w:rsidR="004575FD">
        <w:t xml:space="preserve"> </w:t>
      </w:r>
      <w:del w:id="206" w:author="Volodymyr Bondariev" w:date="2025-05-22T08:31:00Z" w16du:dateUtc="2025-05-22T05:31:00Z">
        <w:r w:rsidR="004575FD" w:rsidDel="00030DDF">
          <w:delText xml:space="preserve">обчислюється за формулою Стокса </w:delText>
        </w:r>
      </w:del>
      <m:oMath>
        <m:r>
          <w:del w:id="207" w:author="Volodymyr Bondariev" w:date="2025-05-22T08:31:00Z" w16du:dateUtc="2025-05-22T05:31:00Z">
            <w:rPr>
              <w:rFonts w:ascii="Cambria Math" w:hAnsi="Cambria Math"/>
            </w:rPr>
            <m:t>f</m:t>
          </w:del>
        </m:r>
        <m:r>
          <w:del w:id="208" w:author="Volodymyr Bondariev" w:date="2025-05-22T08:31:00Z" w16du:dateUtc="2025-05-22T05:31:00Z">
            <w:rPr>
              <w:rFonts w:ascii="Cambria Math" w:hAnsi="Cambria Math"/>
              <w:lang w:val="en-US"/>
            </w:rPr>
            <m:t>=6π</m:t>
          </w:del>
        </m:r>
        <m:r>
          <w:del w:id="209" w:author="Volodymyr Bondariev" w:date="2025-05-22T08:31:00Z" w16du:dateUtc="2025-05-22T05:31:00Z">
            <w:rPr>
              <w:rFonts w:ascii="Cambria Math" w:hAnsi="Cambria Math"/>
            </w:rPr>
            <m:t>ηrv</m:t>
          </w:del>
        </m:r>
      </m:oMath>
      <w:del w:id="210" w:author="Volodymyr Bondariev" w:date="2025-05-22T08:31:00Z" w16du:dateUtc="2025-05-22T05:31:00Z">
        <w:r w:rsidR="004575FD" w:rsidDel="00030DDF">
          <w:rPr>
            <w:rFonts w:eastAsiaTheme="minorEastAsia"/>
            <w:lang w:val="en-US"/>
          </w:rPr>
          <w:delText xml:space="preserve"> ,</w:delText>
        </w:r>
        <w:r w:rsidR="004575FD" w:rsidDel="00030DDF">
          <w:rPr>
            <w:rFonts w:eastAsiaTheme="minorEastAsia"/>
          </w:rPr>
          <w:delText xml:space="preserve"> де </w:delText>
        </w:r>
        <w:r w:rsidR="004575FD" w:rsidDel="00030DDF">
          <w:rPr>
            <w:rFonts w:eastAsiaTheme="minorEastAsia"/>
            <w:lang w:val="en-US"/>
          </w:rPr>
          <w:delText xml:space="preserve">r – </w:delText>
        </w:r>
        <w:r w:rsidR="004575FD" w:rsidDel="00030DDF">
          <w:rPr>
            <w:rFonts w:eastAsiaTheme="minorEastAsia"/>
          </w:rPr>
          <w:delText xml:space="preserve">радіус кулі, </w:delText>
        </w:r>
        <w:r w:rsidR="00B51F0C" w:rsidDel="00030DDF">
          <w:rPr>
            <w:rFonts w:eastAsiaTheme="minorEastAsia"/>
            <w:lang w:val="en-US"/>
          </w:rPr>
          <w:delText xml:space="preserve">v – </w:delText>
        </w:r>
        <w:r w:rsidR="00B51F0C" w:rsidDel="00030DDF">
          <w:rPr>
            <w:rFonts w:eastAsiaTheme="minorEastAsia"/>
          </w:rPr>
          <w:delText xml:space="preserve">швидкість кулі, </w:delText>
        </w:r>
      </w:del>
      <m:oMath>
        <m:r>
          <w:del w:id="211" w:author="Volodymyr Bondariev" w:date="2025-05-22T08:31:00Z" w16du:dateUtc="2025-05-22T05:31:00Z">
            <w:rPr>
              <w:rFonts w:ascii="Cambria Math" w:hAnsi="Cambria Math"/>
            </w:rPr>
            <m:t>η</m:t>
          </w:del>
        </m:r>
      </m:oMath>
      <w:del w:id="212" w:author="Volodymyr Bondariev" w:date="2025-05-22T08:31:00Z" w16du:dateUtc="2025-05-22T05:31:00Z">
        <w:r w:rsidR="00B51F0C" w:rsidDel="00030DDF">
          <w:rPr>
            <w:rFonts w:eastAsiaTheme="minorEastAsia"/>
          </w:rPr>
          <w:delText xml:space="preserve"> - </w:delText>
        </w:r>
        <w:r w:rsidR="00B51F0C" w:rsidRPr="00B51F0C" w:rsidDel="00030DDF">
          <w:rPr>
            <w:rFonts w:eastAsiaTheme="minorEastAsia"/>
          </w:rPr>
          <w:delText>динамічна в'язкість середовища</w:delText>
        </w:r>
        <w:r w:rsidR="00B51F0C" w:rsidDel="00030DDF">
          <w:rPr>
            <w:rFonts w:eastAsiaTheme="minorEastAsia"/>
          </w:rPr>
          <w:delText>.</w:delText>
        </w:r>
        <w:r w:rsidR="00E83E4F" w:rsidDel="00030DDF">
          <w:rPr>
            <w:rFonts w:eastAsiaTheme="minorEastAsia"/>
          </w:rPr>
          <w:delText xml:space="preserve"> </w:delText>
        </w:r>
      </w:del>
      <w:del w:id="213" w:author="Volodymyr Bondariev" w:date="2025-05-22T08:32:00Z" w16du:dateUtc="2025-05-22T05:32:00Z">
        <w:r w:rsidR="00E83E4F" w:rsidDel="00030DDF">
          <w:rPr>
            <w:rFonts w:eastAsiaTheme="minorEastAsia"/>
          </w:rPr>
          <w:delText>При</w:delText>
        </w:r>
      </w:del>
      <w:r w:rsidR="00E83E4F">
        <w:rPr>
          <w:rFonts w:eastAsiaTheme="minorEastAsia"/>
        </w:rPr>
        <w:t xml:space="preserve"> </w:t>
      </w:r>
      <w:r w:rsidR="00E83E4F">
        <w:rPr>
          <w:rFonts w:eastAsiaTheme="minorEastAsia"/>
          <w:lang w:val="en-US"/>
        </w:rPr>
        <w:t xml:space="preserve">V = 0 </w:t>
      </w:r>
      <w:ins w:id="214" w:author="Volodymyr Bondariev" w:date="2025-05-22T08:32:00Z" w16du:dateUtc="2025-05-22T05:32:00Z">
        <w:r w:rsidR="00030DDF">
          <w:rPr>
            <w:rFonts w:eastAsiaTheme="minorEastAsia"/>
          </w:rPr>
          <w:t xml:space="preserve">означає, що </w:t>
        </w:r>
      </w:ins>
      <w:r w:rsidR="00E83E4F">
        <w:rPr>
          <w:rFonts w:eastAsiaTheme="minorEastAsia"/>
        </w:rPr>
        <w:t>спротиву повітря немає.</w:t>
      </w:r>
    </w:p>
    <w:p w14:paraId="1CA938A9" w14:textId="25D1CC69" w:rsidR="00205BAD" w:rsidRPr="003231AD" w:rsidDel="0067659E" w:rsidRDefault="005C42ED" w:rsidP="009D7252">
      <w:pPr>
        <w:pStyle w:val="ae"/>
        <w:rPr>
          <w:del w:id="215" w:author="Volodymyr Bondariev" w:date="2025-05-22T12:24:00Z" w16du:dateUtc="2025-05-22T09:24:00Z"/>
          <w:lang w:val="en-US"/>
        </w:rPr>
        <w:pPrChange w:id="216" w:author="Volodymyr Bondariev" w:date="2025-05-22T08:34:00Z" w16du:dateUtc="2025-05-22T05:34:00Z">
          <w:pPr>
            <w:ind w:firstLine="720"/>
          </w:pPr>
        </w:pPrChange>
      </w:pPr>
      <w:del w:id="217" w:author="Volodymyr Bondariev" w:date="2025-05-22T12:23:00Z" w16du:dateUtc="2025-05-22T09:23:00Z">
        <w:r w:rsidDel="0067659E">
          <w:rPr>
            <w:lang w:val="en-US"/>
          </w:rPr>
          <w:delText xml:space="preserve">K </w:delText>
        </w:r>
      </w:del>
      <w:ins w:id="218" w:author="Volodymyr Bondariev" w:date="2025-05-22T12:23:00Z" w16du:dateUtc="2025-05-22T09:23:00Z">
        <w:r w:rsidR="0067659E">
          <w:rPr>
            <w:lang w:val="en-US"/>
          </w:rPr>
          <w:t>15</w:t>
        </w:r>
        <w:r w:rsidR="0067659E">
          <w:rPr>
            <w:lang w:val="en-US"/>
          </w:rPr>
          <w:t xml:space="preserve"> </w:t>
        </w:r>
      </w:ins>
      <w:r>
        <w:rPr>
          <w:lang w:val="en-US"/>
        </w:rPr>
        <w:t xml:space="preserve">– </w:t>
      </w:r>
      <w:r>
        <w:t>модуль пружності матеріалу куль</w:t>
      </w:r>
      <w:ins w:id="219" w:author="Volodymyr Bondariev" w:date="2025-05-22T12:24:00Z" w16du:dateUtc="2025-05-22T09:24:00Z">
        <w:r w:rsidR="0067659E">
          <w:rPr>
            <w:lang w:val="en-US"/>
          </w:rPr>
          <w:t xml:space="preserve"> K</w:t>
        </w:r>
      </w:ins>
      <w:del w:id="220" w:author="Volodymyr Bondariev" w:date="2025-05-22T12:23:00Z" w16du:dateUtc="2025-05-22T09:23:00Z">
        <w:r w:rsidR="008376D7" w:rsidDel="0067659E">
          <w:rPr>
            <w:lang w:val="en-US"/>
          </w:rPr>
          <w:delText xml:space="preserve"> (</w:delText>
        </w:r>
      </w:del>
      <w:del w:id="221" w:author="Volodymyr Bondariev" w:date="2025-05-22T12:16:00Z" w16du:dateUtc="2025-05-22T09:16:00Z">
        <w:r w:rsidR="008376D7" w:rsidDel="00152A89">
          <w:rPr>
            <w:lang w:val="en-US"/>
          </w:rPr>
          <w:delText>20</w:delText>
        </w:r>
      </w:del>
      <w:del w:id="222" w:author="Volodymyr Bondariev" w:date="2025-05-22T12:23:00Z" w16du:dateUtc="2025-05-22T09:23:00Z">
        <w:r w:rsidR="008376D7" w:rsidDel="0067659E">
          <w:rPr>
            <w:lang w:val="en-US"/>
          </w:rPr>
          <w:delText>)</w:delText>
        </w:r>
      </w:del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del w:id="223" w:author="Volodymyr Bondariev" w:date="2025-05-22T08:33:00Z" w16du:dateUtc="2025-05-22T05:33:00Z">
        <w:r w:rsidR="000556E7" w:rsidDel="00030DDF">
          <w:rPr>
            <w:rFonts w:eastAsiaTheme="minorEastAsia"/>
            <w:iCs/>
          </w:rPr>
          <w:delText xml:space="preserve">Збільшення </w:delText>
        </w:r>
        <w:r w:rsidR="000556E7" w:rsidDel="00030DDF">
          <w:delText>модуля пружності зменшує точність розрахунків, що за певною меж</w:delText>
        </w:r>
        <w:r w:rsidR="005C52A0" w:rsidDel="00030DDF">
          <w:delText>е</w:delText>
        </w:r>
        <w:r w:rsidR="000556E7" w:rsidDel="00030DDF">
          <w:delText xml:space="preserve">ю буде маті ті самі наслідки </w:delText>
        </w:r>
        <w:r w:rsidR="005C52A0" w:rsidDel="00030DDF">
          <w:delText>–</w:delText>
        </w:r>
        <w:r w:rsidR="000556E7" w:rsidDel="00030DDF">
          <w:delText xml:space="preserve"> руйн</w:delText>
        </w:r>
        <w:r w:rsidR="005C52A0" w:rsidDel="00030DDF">
          <w:delText>а</w:delText>
        </w:r>
        <w:r w:rsidR="000556E7" w:rsidDel="00030DDF">
          <w:delText>ці</w:delText>
        </w:r>
        <w:r w:rsidR="005C52A0" w:rsidDel="00030DDF">
          <w:delText>ю моделі.</w:delText>
        </w:r>
      </w:del>
    </w:p>
    <w:p w14:paraId="116D0ABA" w14:textId="174A0D66" w:rsidR="005C42ED" w:rsidRPr="005C42ED" w:rsidRDefault="005C42ED" w:rsidP="0067659E">
      <w:pPr>
        <w:pStyle w:val="ae"/>
      </w:pPr>
      <w:moveFromRangeStart w:id="224" w:author="Volodymyr Bondariev" w:date="2025-05-22T12:16:00Z" w:name="move198808593"/>
      <w:moveFrom w:id="225" w:author="Volodymyr Bondariev" w:date="2025-05-22T12:16:00Z" w16du:dateUtc="2025-05-22T09:16:00Z">
        <w:r w:rsidDel="00152A89">
          <w:rPr>
            <w:lang w:val="en-US"/>
          </w:rPr>
          <w:t>g</w:t>
        </w:r>
        <w:r w:rsidDel="00152A89">
          <w:t xml:space="preserve"> – прискорення сили тяжіння</w:t>
        </w:r>
        <w:r w:rsidR="008376D7" w:rsidDel="00152A89">
          <w:rPr>
            <w:lang w:val="en-US"/>
          </w:rPr>
          <w:t xml:space="preserve"> (16)</w:t>
        </w:r>
        <w:r w:rsidDel="00152A89">
          <w:t>.</w:t>
        </w:r>
      </w:moveFrom>
      <w:moveFromRangeEnd w:id="224"/>
    </w:p>
    <w:p w14:paraId="5850320E" w14:textId="56F5A63A" w:rsidR="00205BAD" w:rsidRDefault="008376D7" w:rsidP="009D7252">
      <w:pPr>
        <w:pStyle w:val="ae"/>
        <w:rPr>
          <w:ins w:id="226" w:author="Volodymyr Bondariev" w:date="2025-05-22T12:17:00Z" w16du:dateUtc="2025-05-22T09:17:00Z"/>
        </w:rPr>
      </w:pPr>
      <w:del w:id="227" w:author="Volodymyr Bondariev" w:date="2025-05-22T12:23:00Z" w16du:dateUtc="2025-05-22T09:23:00Z">
        <w:r w:rsidDel="0067659E">
          <w:rPr>
            <w:lang w:val="en-US"/>
          </w:rPr>
          <w:delText xml:space="preserve">T </w:delText>
        </w:r>
      </w:del>
      <w:ins w:id="228" w:author="Volodymyr Bondariev" w:date="2025-05-22T12:23:00Z" w16du:dateUtc="2025-05-22T09:23:00Z">
        <w:r w:rsidR="0067659E">
          <w:rPr>
            <w:lang w:val="en-US"/>
          </w:rPr>
          <w:t>16</w:t>
        </w:r>
        <w:r w:rsidR="0067659E">
          <w:rPr>
            <w:lang w:val="en-US"/>
          </w:rPr>
          <w:t xml:space="preserve"> </w:t>
        </w:r>
      </w:ins>
      <w:r>
        <w:rPr>
          <w:lang w:val="en-US"/>
        </w:rPr>
        <w:t xml:space="preserve">– </w:t>
      </w:r>
      <w:r>
        <w:t>покажчик дискретного часу</w:t>
      </w:r>
      <w:ins w:id="229" w:author="Volodymyr Bondariev" w:date="2025-05-22T12:24:00Z" w16du:dateUtc="2025-05-22T09:24:00Z">
        <w:r w:rsidR="0067659E">
          <w:rPr>
            <w:lang w:val="en-US"/>
          </w:rPr>
          <w:t xml:space="preserve"> T</w:t>
        </w:r>
      </w:ins>
      <w:del w:id="230" w:author="Volodymyr Bondariev" w:date="2025-05-22T12:23:00Z" w16du:dateUtc="2025-05-22T09:23:00Z">
        <w:r w:rsidDel="0067659E">
          <w:delText xml:space="preserve"> (</w:delText>
        </w:r>
      </w:del>
      <w:del w:id="231" w:author="Volodymyr Bondariev" w:date="2025-05-22T12:16:00Z" w16du:dateUtc="2025-05-22T09:16:00Z">
        <w:r w:rsidDel="00152A89">
          <w:delText>21</w:delText>
        </w:r>
      </w:del>
      <w:del w:id="232" w:author="Volodymyr Bondariev" w:date="2025-05-22T12:23:00Z" w16du:dateUtc="2025-05-22T09:23:00Z">
        <w:r w:rsidDel="0067659E">
          <w:delText>)</w:delText>
        </w:r>
      </w:del>
      <w:r>
        <w:t>.</w:t>
      </w:r>
    </w:p>
    <w:p w14:paraId="6344EBE6" w14:textId="1E723CD4" w:rsidR="00152A89" w:rsidRDefault="0067659E" w:rsidP="009D7252">
      <w:pPr>
        <w:pStyle w:val="ae"/>
        <w:rPr>
          <w:ins w:id="233" w:author="Volodymyr Bondariev" w:date="2025-05-22T12:25:00Z" w16du:dateUtc="2025-05-22T09:25:00Z"/>
          <w:lang w:val="en-US"/>
        </w:rPr>
      </w:pPr>
      <w:ins w:id="234" w:author="Volodymyr Bondariev" w:date="2025-05-22T12:24:00Z" w16du:dateUtc="2025-05-22T09:24:00Z">
        <w:r>
          <w:rPr>
            <w:lang w:val="en-US"/>
          </w:rPr>
          <w:t>17</w:t>
        </w:r>
      </w:ins>
      <w:ins w:id="235" w:author="Volodymyr Bondariev" w:date="2025-05-22T12:17:00Z" w16du:dateUtc="2025-05-22T09:17:00Z">
        <w:r w:rsidR="00152A89">
          <w:rPr>
            <w:lang w:val="en-US"/>
          </w:rPr>
          <w:t xml:space="preserve"> – </w:t>
        </w:r>
        <w:r w:rsidR="00152A89">
          <w:t>загальна енергія сцени</w:t>
        </w:r>
      </w:ins>
      <w:ins w:id="236" w:author="Volodymyr Bondariev" w:date="2025-05-22T12:24:00Z" w16du:dateUtc="2025-05-22T09:24:00Z">
        <w:r>
          <w:rPr>
            <w:lang w:val="en-US"/>
          </w:rPr>
          <w:t xml:space="preserve"> E</w:t>
        </w:r>
      </w:ins>
      <w:ins w:id="237" w:author="Volodymyr Bondariev" w:date="2025-05-22T12:17:00Z" w16du:dateUtc="2025-05-22T09:17:00Z">
        <w:r w:rsidR="00152A89">
          <w:t>.</w:t>
        </w:r>
      </w:ins>
    </w:p>
    <w:p w14:paraId="0F88BE78" w14:textId="72218353" w:rsidR="0067659E" w:rsidRPr="0067659E" w:rsidRDefault="0067659E" w:rsidP="0067659E">
      <w:pPr>
        <w:pStyle w:val="ae"/>
        <w:rPr>
          <w:ins w:id="238" w:author="Volodymyr Bondariev" w:date="2025-05-22T12:25:00Z" w16du:dateUtc="2025-05-22T09:25:00Z"/>
        </w:rPr>
      </w:pPr>
      <w:ins w:id="239" w:author="Volodymyr Bondariev" w:date="2025-05-22T12:25:00Z" w16du:dateUtc="2025-05-22T09:25:00Z">
        <w:r>
          <w:rPr>
            <w:lang w:val="en-US"/>
          </w:rPr>
          <w:t xml:space="preserve">18 – </w:t>
        </w:r>
        <w:r>
          <w:t>кнопка збереження поточної сцени</w:t>
        </w:r>
      </w:ins>
      <w:ins w:id="240" w:author="Volodymyr Bondariev" w:date="2025-05-22T12:27:00Z" w16du:dateUtc="2025-05-22T09:27:00Z">
        <w:r>
          <w:t>.</w:t>
        </w:r>
      </w:ins>
    </w:p>
    <w:p w14:paraId="04F6D477" w14:textId="1723003D" w:rsidR="0067659E" w:rsidRPr="0067659E" w:rsidRDefault="0067659E" w:rsidP="0067659E">
      <w:pPr>
        <w:pStyle w:val="ae"/>
        <w:rPr>
          <w:ins w:id="241" w:author="Volodymyr Bondariev" w:date="2025-05-22T12:25:00Z" w16du:dateUtc="2025-05-22T09:25:00Z"/>
        </w:rPr>
      </w:pPr>
      <w:ins w:id="242" w:author="Volodymyr Bondariev" w:date="2025-05-22T12:25:00Z" w16du:dateUtc="2025-05-22T09:25:00Z">
        <w:r>
          <w:rPr>
            <w:lang w:val="en-US"/>
          </w:rPr>
          <w:t>1</w:t>
        </w:r>
      </w:ins>
      <w:ins w:id="243" w:author="Volodymyr Bondariev" w:date="2025-05-22T12:26:00Z" w16du:dateUtc="2025-05-22T09:26:00Z">
        <w:r>
          <w:t>9</w:t>
        </w:r>
      </w:ins>
      <w:ins w:id="244" w:author="Volodymyr Bondariev" w:date="2025-05-22T12:25:00Z" w16du:dateUtc="2025-05-22T09:25:00Z">
        <w:r>
          <w:rPr>
            <w:lang w:val="en-US"/>
          </w:rPr>
          <w:t xml:space="preserve"> –</w:t>
        </w:r>
      </w:ins>
      <w:ins w:id="245" w:author="Volodymyr Bondariev" w:date="2025-05-22T12:26:00Z" w16du:dateUtc="2025-05-22T09:26:00Z">
        <w:r>
          <w:t xml:space="preserve"> </w:t>
        </w:r>
      </w:ins>
      <w:ins w:id="246" w:author="Volodymyr Bondariev" w:date="2025-05-22T12:25:00Z" w16du:dateUtc="2025-05-22T09:25:00Z">
        <w:r>
          <w:t>збереж</w:t>
        </w:r>
      </w:ins>
      <w:ins w:id="247" w:author="Volodymyr Bondariev" w:date="2025-05-22T12:26:00Z" w16du:dateUtc="2025-05-22T09:26:00Z">
        <w:r>
          <w:t>ена</w:t>
        </w:r>
      </w:ins>
      <w:ins w:id="248" w:author="Volodymyr Bondariev" w:date="2025-05-22T12:25:00Z" w16du:dateUtc="2025-05-22T09:25:00Z">
        <w:r>
          <w:t xml:space="preserve"> сцен</w:t>
        </w:r>
      </w:ins>
      <w:ins w:id="249" w:author="Volodymyr Bondariev" w:date="2025-05-22T12:26:00Z" w16du:dateUtc="2025-05-22T09:26:00Z">
        <w:r>
          <w:t xml:space="preserve">а </w:t>
        </w:r>
      </w:ins>
      <w:ins w:id="250" w:author="Volodymyr Bondariev" w:date="2025-05-22T12:27:00Z" w16du:dateUtc="2025-05-22T09:27:00Z">
        <w:r>
          <w:t xml:space="preserve">в форматі </w:t>
        </w:r>
        <w:r>
          <w:rPr>
            <w:lang w:val="en-US"/>
          </w:rPr>
          <w:t>JSON</w:t>
        </w:r>
        <w:r>
          <w:t>.</w:t>
        </w:r>
      </w:ins>
    </w:p>
    <w:p w14:paraId="4B68296C" w14:textId="509581EA" w:rsidR="0067659E" w:rsidRDefault="0067659E" w:rsidP="0067659E">
      <w:pPr>
        <w:pStyle w:val="ae"/>
        <w:rPr>
          <w:ins w:id="251" w:author="Volodymyr Bondariev" w:date="2025-05-22T12:25:00Z" w16du:dateUtc="2025-05-22T09:25:00Z"/>
        </w:rPr>
      </w:pPr>
      <w:ins w:id="252" w:author="Volodymyr Bondariev" w:date="2025-05-22T12:26:00Z" w16du:dateUtc="2025-05-22T09:26:00Z">
        <w:r>
          <w:t>20</w:t>
        </w:r>
      </w:ins>
      <w:ins w:id="253" w:author="Volodymyr Bondariev" w:date="2025-05-22T12:25:00Z" w16du:dateUtc="2025-05-22T09:25:00Z">
        <w:r>
          <w:rPr>
            <w:lang w:val="en-US"/>
          </w:rPr>
          <w:t xml:space="preserve"> – </w:t>
        </w:r>
        <w:r>
          <w:t xml:space="preserve">кнопка </w:t>
        </w:r>
        <w:r>
          <w:t>від</w:t>
        </w:r>
      </w:ins>
      <w:ins w:id="254" w:author="Volodymyr Bondariev" w:date="2025-05-22T12:26:00Z" w16du:dateUtc="2025-05-22T09:26:00Z">
        <w:r>
          <w:t>творення</w:t>
        </w:r>
      </w:ins>
      <w:ins w:id="255" w:author="Volodymyr Bondariev" w:date="2025-05-22T12:25:00Z" w16du:dateUtc="2025-05-22T09:25:00Z">
        <w:r>
          <w:t xml:space="preserve"> </w:t>
        </w:r>
      </w:ins>
      <w:ins w:id="256" w:author="Volodymyr Bondariev" w:date="2025-05-22T12:26:00Z" w16du:dateUtc="2025-05-22T09:26:00Z">
        <w:r>
          <w:t>збереже</w:t>
        </w:r>
      </w:ins>
      <w:ins w:id="257" w:author="Volodymyr Bondariev" w:date="2025-05-22T12:25:00Z" w16du:dateUtc="2025-05-22T09:25:00Z">
        <w:r>
          <w:t>ної сцени</w:t>
        </w:r>
      </w:ins>
      <w:ins w:id="258" w:author="Volodymyr Bondariev" w:date="2025-05-22T12:27:00Z" w16du:dateUtc="2025-05-22T09:27:00Z">
        <w:r>
          <w:t>.</w:t>
        </w:r>
      </w:ins>
    </w:p>
    <w:p w14:paraId="076AD77A" w14:textId="77777777" w:rsidR="0067659E" w:rsidRPr="0067659E" w:rsidRDefault="0067659E" w:rsidP="009D7252">
      <w:pPr>
        <w:pStyle w:val="ae"/>
      </w:pPr>
    </w:p>
    <w:p w14:paraId="56E4E956" w14:textId="6CF6BC17" w:rsidR="00E83E4F" w:rsidRPr="008376D7" w:rsidDel="00152A89" w:rsidRDefault="00E83E4F" w:rsidP="00205BAD">
      <w:pPr>
        <w:pStyle w:val="ae"/>
        <w:rPr>
          <w:del w:id="259" w:author="Volodymyr Bondariev" w:date="2025-05-22T12:19:00Z" w16du:dateUtc="2025-05-22T09:19:00Z"/>
        </w:rPr>
      </w:pPr>
    </w:p>
    <w:p w14:paraId="6B515EF5" w14:textId="509AB87D" w:rsidR="00205BAD" w:rsidRPr="00152A89" w:rsidDel="00152A89" w:rsidRDefault="0051772A" w:rsidP="008376D7">
      <w:pPr>
        <w:pStyle w:val="ae"/>
        <w:ind w:firstLine="0"/>
        <w:rPr>
          <w:del w:id="260" w:author="Volodymyr Bondariev" w:date="2025-05-22T12:19:00Z" w16du:dateUtc="2025-05-22T09:19:00Z"/>
          <w:rPrChange w:id="261" w:author="Volodymyr Bondariev" w:date="2025-05-22T12:19:00Z" w16du:dateUtc="2025-05-22T09:19:00Z">
            <w:rPr>
              <w:del w:id="262" w:author="Volodymyr Bondariev" w:date="2025-05-22T12:19:00Z" w16du:dateUtc="2025-05-22T09:19:00Z"/>
              <w:lang w:val="en-US"/>
            </w:rPr>
          </w:rPrChange>
        </w:rPr>
      </w:pPr>
      <w:del w:id="263" w:author="Volodymyr Bondariev" w:date="2025-05-22T12:19:00Z" w16du:dateUtc="2025-05-22T09:19:00Z">
        <w:r w:rsidDel="00152A89">
          <w:rPr>
            <w:noProof/>
            <w:lang w:val="en-US"/>
          </w:rPr>
          <w:drawing>
            <wp:inline distT="0" distB="0" distL="0" distR="0" wp14:anchorId="3E12CC24" wp14:editId="154636A8">
              <wp:extent cx="6332855" cy="2576830"/>
              <wp:effectExtent l="0" t="0" r="0" b="0"/>
              <wp:docPr id="106332754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3327544" name="Рисунок 1063327544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855" cy="2576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726DFF09" w:rsidR="00DD22BF" w:rsidRDefault="006D1CF4" w:rsidP="00DD22BF">
      <w:pPr>
        <w:pStyle w:val="ae"/>
      </w:pPr>
      <w:r>
        <w:t>Кнопка (</w:t>
      </w:r>
      <w:del w:id="264" w:author="Volodymyr Bondariev" w:date="2025-05-22T12:19:00Z" w16du:dateUtc="2025-05-22T09:19:00Z">
        <w:r w:rsidDel="00152A89">
          <w:delText>5</w:delText>
        </w:r>
      </w:del>
      <w:ins w:id="265" w:author="Volodymyr Bondariev" w:date="2025-05-22T12:19:00Z" w16du:dateUtc="2025-05-22T09:19:00Z">
        <w:r w:rsidR="00152A89">
          <w:t>10</w:t>
        </w:r>
      </w:ins>
      <w:r>
        <w:t>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0588CFEA" w:rsidR="00DD22BF" w:rsidRPr="00E83E4F" w:rsidRDefault="00DD22BF" w:rsidP="00DD22BF">
      <w:pPr>
        <w:pStyle w:val="ae"/>
      </w:pPr>
      <w:del w:id="266" w:author="Volodymyr Bondariev" w:date="2025-05-22T12:20:00Z" w16du:dateUtc="2025-05-22T09:20:00Z">
        <w:r w:rsidDel="00152A89">
          <w:delText>Для того, щоб глобальні параметри були доступні при вирішенні задачі, умову задачі треба починати із зірочки.</w:delText>
        </w:r>
      </w:del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olodymyr Bondariev">
    <w15:presenceInfo w15:providerId="Windows Live" w15:userId="02b099e88783a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30DDF"/>
    <w:rsid w:val="000556E7"/>
    <w:rsid w:val="00084A63"/>
    <w:rsid w:val="000E025A"/>
    <w:rsid w:val="00121F53"/>
    <w:rsid w:val="00152A89"/>
    <w:rsid w:val="001616BC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394ECA"/>
    <w:rsid w:val="004575FD"/>
    <w:rsid w:val="004604E7"/>
    <w:rsid w:val="00474A2A"/>
    <w:rsid w:val="00493746"/>
    <w:rsid w:val="004E5281"/>
    <w:rsid w:val="004E694B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45B06"/>
    <w:rsid w:val="0067421E"/>
    <w:rsid w:val="0067659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8C77CC"/>
    <w:rsid w:val="00955089"/>
    <w:rsid w:val="00980993"/>
    <w:rsid w:val="009D7252"/>
    <w:rsid w:val="009F0284"/>
    <w:rsid w:val="009F2B8C"/>
    <w:rsid w:val="00A14E30"/>
    <w:rsid w:val="00A57A24"/>
    <w:rsid w:val="00A94930"/>
    <w:rsid w:val="00AD20E3"/>
    <w:rsid w:val="00B30D1F"/>
    <w:rsid w:val="00B5178B"/>
    <w:rsid w:val="00B51F0C"/>
    <w:rsid w:val="00B7777E"/>
    <w:rsid w:val="00BF0B52"/>
    <w:rsid w:val="00BF2152"/>
    <w:rsid w:val="00C23C82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11B6A"/>
    <w:rsid w:val="00E43BF8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  <w:style w:type="paragraph" w:styleId="af0">
    <w:name w:val="Revision"/>
    <w:hidden/>
    <w:uiPriority w:val="99"/>
    <w:semiHidden/>
    <w:rsid w:val="008C77C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19</cp:revision>
  <dcterms:created xsi:type="dcterms:W3CDTF">2025-05-05T10:46:00Z</dcterms:created>
  <dcterms:modified xsi:type="dcterms:W3CDTF">2025-05-22T09:28:00Z</dcterms:modified>
</cp:coreProperties>
</file>